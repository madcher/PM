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F6A" w:rsidRPr="009C41AF" w:rsidRDefault="009C41AF" w:rsidP="009C41AF">
      <w:pPr>
        <w:spacing w:after="0" w:line="360" w:lineRule="auto"/>
        <w:jc w:val="center"/>
        <w:rPr>
          <w:rFonts w:ascii="Times New Roman" w:hAnsi="Times New Roman" w:cs="Times New Roman"/>
          <w:sz w:val="24"/>
          <w:szCs w:val="24"/>
        </w:rPr>
      </w:pPr>
      <w:r w:rsidRPr="009C41AF">
        <w:rPr>
          <w:rFonts w:ascii="Times New Roman" w:hAnsi="Times New Roman" w:cs="Times New Roman"/>
          <w:sz w:val="24"/>
          <w:szCs w:val="24"/>
        </w:rPr>
        <w:t>Стандартная структура документа:</w:t>
      </w:r>
    </w:p>
    <w:p w:rsidR="009C41AF" w:rsidRPr="009C41AF" w:rsidRDefault="009C41AF" w:rsidP="009C41AF">
      <w:pPr>
        <w:spacing w:after="0" w:line="360" w:lineRule="auto"/>
        <w:rPr>
          <w:rFonts w:ascii="Times New Roman" w:hAnsi="Times New Roman" w:cs="Times New Roman"/>
          <w:sz w:val="24"/>
          <w:szCs w:val="24"/>
        </w:rPr>
      </w:pPr>
    </w:p>
    <w:p w:rsidR="009C41AF" w:rsidRPr="00AE0AAC"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ru-RU"/>
        </w:rPr>
      </w:pPr>
      <w:r w:rsidRPr="00AE0AAC">
        <w:rPr>
          <w:rFonts w:ascii="Times New Roman" w:eastAsia="Times New Roman" w:hAnsi="Times New Roman" w:cs="Times New Roman"/>
          <w:color w:val="660066"/>
          <w:sz w:val="24"/>
          <w:szCs w:val="24"/>
          <w:lang w:eastAsia="ru-RU"/>
        </w:rPr>
        <w:t>&lt;!</w:t>
      </w:r>
      <w:r w:rsidRPr="009C41AF">
        <w:rPr>
          <w:rFonts w:ascii="Times New Roman" w:eastAsia="Times New Roman" w:hAnsi="Times New Roman" w:cs="Times New Roman"/>
          <w:color w:val="660066"/>
          <w:sz w:val="24"/>
          <w:szCs w:val="24"/>
          <w:lang w:val="en-US" w:eastAsia="ru-RU"/>
        </w:rPr>
        <w:t>DOCTYPE</w:t>
      </w:r>
      <w:r w:rsidRPr="00AE0AAC">
        <w:rPr>
          <w:rFonts w:ascii="Times New Roman" w:eastAsia="Times New Roman" w:hAnsi="Times New Roman" w:cs="Times New Roman"/>
          <w:color w:val="660066"/>
          <w:sz w:val="24"/>
          <w:szCs w:val="24"/>
          <w:lang w:eastAsia="ru-RU"/>
        </w:rPr>
        <w:t xml:space="preserve"> </w:t>
      </w:r>
      <w:r w:rsidRPr="009C41AF">
        <w:rPr>
          <w:rFonts w:ascii="Times New Roman" w:eastAsia="Times New Roman" w:hAnsi="Times New Roman" w:cs="Times New Roman"/>
          <w:color w:val="660066"/>
          <w:sz w:val="24"/>
          <w:szCs w:val="24"/>
          <w:lang w:val="en-US" w:eastAsia="ru-RU"/>
        </w:rPr>
        <w:t>html</w:t>
      </w:r>
      <w:r w:rsidRPr="00AE0AAC">
        <w:rPr>
          <w:rFonts w:ascii="Times New Roman" w:eastAsia="Times New Roman" w:hAnsi="Times New Roman" w:cs="Times New Roman"/>
          <w:color w:val="660066"/>
          <w:sz w:val="24"/>
          <w:szCs w:val="24"/>
          <w:lang w:eastAsia="ru-RU"/>
        </w:rPr>
        <w:t>&gt;</w:t>
      </w:r>
    </w:p>
    <w:p w:rsidR="009C41AF" w:rsidRPr="008B6656"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8B6656">
        <w:rPr>
          <w:rFonts w:ascii="Times New Roman" w:eastAsia="Times New Roman" w:hAnsi="Times New Roman" w:cs="Times New Roman"/>
          <w:color w:val="000088"/>
          <w:sz w:val="24"/>
          <w:szCs w:val="24"/>
          <w:lang w:val="en-US" w:eastAsia="ru-RU"/>
        </w:rPr>
        <w:t>&lt;</w:t>
      </w:r>
      <w:r w:rsidRPr="009C41AF">
        <w:rPr>
          <w:rFonts w:ascii="Times New Roman" w:eastAsia="Times New Roman" w:hAnsi="Times New Roman" w:cs="Times New Roman"/>
          <w:color w:val="000088"/>
          <w:sz w:val="24"/>
          <w:szCs w:val="24"/>
          <w:lang w:val="en-US" w:eastAsia="ru-RU"/>
        </w:rPr>
        <w:t>html</w:t>
      </w:r>
      <w:r w:rsidRPr="008B6656">
        <w:rPr>
          <w:rFonts w:ascii="Times New Roman" w:eastAsia="Times New Roman" w:hAnsi="Times New Roman" w:cs="Times New Roman"/>
          <w:color w:val="000000"/>
          <w:sz w:val="24"/>
          <w:szCs w:val="24"/>
          <w:lang w:val="en-US" w:eastAsia="ru-RU"/>
        </w:rPr>
        <w:t xml:space="preserve"> </w:t>
      </w:r>
      <w:r w:rsidRPr="009C41AF">
        <w:rPr>
          <w:rFonts w:ascii="Times New Roman" w:eastAsia="Times New Roman" w:hAnsi="Times New Roman" w:cs="Times New Roman"/>
          <w:color w:val="660066"/>
          <w:sz w:val="24"/>
          <w:szCs w:val="24"/>
          <w:lang w:val="en-US" w:eastAsia="ru-RU"/>
        </w:rPr>
        <w:t>lang</w:t>
      </w:r>
      <w:r w:rsidRPr="008B6656">
        <w:rPr>
          <w:rFonts w:ascii="Times New Roman" w:eastAsia="Times New Roman" w:hAnsi="Times New Roman" w:cs="Times New Roman"/>
          <w:color w:val="666600"/>
          <w:sz w:val="24"/>
          <w:szCs w:val="24"/>
          <w:lang w:val="en-US" w:eastAsia="ru-RU"/>
        </w:rPr>
        <w:t>=</w:t>
      </w:r>
      <w:r w:rsidRPr="008B6656">
        <w:rPr>
          <w:rFonts w:ascii="Times New Roman" w:eastAsia="Times New Roman" w:hAnsi="Times New Roman" w:cs="Times New Roman"/>
          <w:color w:val="008800"/>
          <w:sz w:val="24"/>
          <w:szCs w:val="24"/>
          <w:lang w:val="en-US" w:eastAsia="ru-RU"/>
        </w:rPr>
        <w:t>"</w:t>
      </w:r>
      <w:r w:rsidRPr="009C41AF">
        <w:rPr>
          <w:rFonts w:ascii="Times New Roman" w:eastAsia="Times New Roman" w:hAnsi="Times New Roman" w:cs="Times New Roman"/>
          <w:color w:val="008800"/>
          <w:sz w:val="24"/>
          <w:szCs w:val="24"/>
          <w:lang w:val="en-US" w:eastAsia="ru-RU"/>
        </w:rPr>
        <w:t>en</w:t>
      </w:r>
      <w:r w:rsidRPr="008B6656">
        <w:rPr>
          <w:rFonts w:ascii="Times New Roman" w:eastAsia="Times New Roman" w:hAnsi="Times New Roman" w:cs="Times New Roman"/>
          <w:color w:val="008800"/>
          <w:sz w:val="24"/>
          <w:szCs w:val="24"/>
          <w:lang w:val="en-US" w:eastAsia="ru-RU"/>
        </w:rPr>
        <w:t>-</w:t>
      </w:r>
      <w:r w:rsidRPr="009C41AF">
        <w:rPr>
          <w:rFonts w:ascii="Times New Roman" w:eastAsia="Times New Roman" w:hAnsi="Times New Roman" w:cs="Times New Roman"/>
          <w:color w:val="008800"/>
          <w:sz w:val="24"/>
          <w:szCs w:val="24"/>
          <w:lang w:val="en-US" w:eastAsia="ru-RU"/>
        </w:rPr>
        <w:t>US</w:t>
      </w:r>
      <w:r w:rsidRPr="008B6656">
        <w:rPr>
          <w:rFonts w:ascii="Times New Roman" w:eastAsia="Times New Roman" w:hAnsi="Times New Roman" w:cs="Times New Roman"/>
          <w:color w:val="008800"/>
          <w:sz w:val="24"/>
          <w:szCs w:val="24"/>
          <w:lang w:val="en-US" w:eastAsia="ru-RU"/>
        </w:rPr>
        <w:t>"</w:t>
      </w:r>
      <w:r w:rsidRPr="008B6656">
        <w:rPr>
          <w:rFonts w:ascii="Times New Roman" w:eastAsia="Times New Roman" w:hAnsi="Times New Roman" w:cs="Times New Roman"/>
          <w:color w:val="000088"/>
          <w:sz w:val="24"/>
          <w:szCs w:val="24"/>
          <w:lang w:val="en-US" w:eastAsia="ru-RU"/>
        </w:rPr>
        <w:t>&gt;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8B6656">
        <w:rPr>
          <w:rFonts w:ascii="Times New Roman" w:eastAsia="Times New Roman" w:hAnsi="Times New Roman" w:cs="Times New Roman"/>
          <w:color w:val="000088"/>
          <w:sz w:val="24"/>
          <w:szCs w:val="24"/>
          <w:lang w:val="en-US" w:eastAsia="ru-RU"/>
        </w:rPr>
        <w:tab/>
      </w:r>
      <w:r w:rsidRPr="009C41AF">
        <w:rPr>
          <w:rFonts w:ascii="Times New Roman" w:eastAsia="Times New Roman" w:hAnsi="Times New Roman" w:cs="Times New Roman"/>
          <w:color w:val="000088"/>
          <w:sz w:val="24"/>
          <w:szCs w:val="24"/>
          <w:lang w:val="en-US" w:eastAsia="ru-RU"/>
        </w:rPr>
        <w:t>&lt;head&gt;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00"/>
          <w:sz w:val="24"/>
          <w:szCs w:val="24"/>
          <w:lang w:val="en-US" w:eastAsia="ru-RU"/>
        </w:rPr>
        <w:t xml:space="preserve">    </w:t>
      </w:r>
      <w:r w:rsidRPr="009C41AF">
        <w:rPr>
          <w:rFonts w:ascii="Times New Roman" w:eastAsia="Times New Roman" w:hAnsi="Times New Roman" w:cs="Times New Roman"/>
          <w:color w:val="000000"/>
          <w:sz w:val="24"/>
          <w:szCs w:val="24"/>
          <w:lang w:val="en-US" w:eastAsia="ru-RU"/>
        </w:rPr>
        <w:tab/>
      </w:r>
      <w:r w:rsidRPr="009C41AF">
        <w:rPr>
          <w:rFonts w:ascii="Times New Roman" w:eastAsia="Times New Roman" w:hAnsi="Times New Roman" w:cs="Times New Roman"/>
          <w:color w:val="000000"/>
          <w:sz w:val="24"/>
          <w:szCs w:val="24"/>
          <w:lang w:val="en-US" w:eastAsia="ru-RU"/>
        </w:rPr>
        <w:tab/>
      </w:r>
      <w:r w:rsidRPr="009C41AF">
        <w:rPr>
          <w:rFonts w:ascii="Times New Roman" w:eastAsia="Times New Roman" w:hAnsi="Times New Roman" w:cs="Times New Roman"/>
          <w:color w:val="000088"/>
          <w:sz w:val="24"/>
          <w:szCs w:val="24"/>
          <w:lang w:val="en-US" w:eastAsia="ru-RU"/>
        </w:rPr>
        <w:t>&lt;title&gt;</w:t>
      </w:r>
      <w:r w:rsidRPr="009C41AF">
        <w:rPr>
          <w:rFonts w:ascii="Times New Roman" w:eastAsia="Times New Roman" w:hAnsi="Times New Roman" w:cs="Times New Roman"/>
          <w:color w:val="000000"/>
          <w:sz w:val="24"/>
          <w:szCs w:val="24"/>
          <w:lang w:val="en-US" w:eastAsia="ru-RU"/>
        </w:rPr>
        <w:t>Introduction to Web Pages</w:t>
      </w:r>
      <w:r w:rsidRPr="009C41AF">
        <w:rPr>
          <w:rFonts w:ascii="Times New Roman" w:eastAsia="Times New Roman" w:hAnsi="Times New Roman" w:cs="Times New Roman"/>
          <w:color w:val="000088"/>
          <w:sz w:val="24"/>
          <w:szCs w:val="24"/>
          <w:lang w:val="en-US" w:eastAsia="ru-RU"/>
        </w:rPr>
        <w:t>&lt;/title&gt;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88"/>
          <w:sz w:val="24"/>
          <w:szCs w:val="24"/>
          <w:lang w:val="en-US" w:eastAsia="ru-RU"/>
        </w:rPr>
        <w:tab/>
        <w:t>&lt;/head&gt;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88"/>
          <w:sz w:val="24"/>
          <w:szCs w:val="24"/>
          <w:lang w:val="en-US" w:eastAsia="ru-RU"/>
        </w:rPr>
        <w:tab/>
        <w:t>&lt;body&gt;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00"/>
          <w:sz w:val="24"/>
          <w:szCs w:val="24"/>
          <w:lang w:val="en-US" w:eastAsia="ru-RU"/>
        </w:rPr>
        <w:tab/>
      </w:r>
      <w:r w:rsidRPr="009C41AF">
        <w:rPr>
          <w:rFonts w:ascii="Times New Roman" w:eastAsia="Times New Roman" w:hAnsi="Times New Roman" w:cs="Times New Roman"/>
          <w:color w:val="000000"/>
          <w:sz w:val="24"/>
          <w:szCs w:val="24"/>
          <w:lang w:val="en-US" w:eastAsia="ru-RU"/>
        </w:rPr>
        <w:tab/>
        <w:t xml:space="preserve">    Welcome</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eastAsia="ru-RU"/>
        </w:rPr>
      </w:pPr>
      <w:r w:rsidRPr="009C41AF">
        <w:rPr>
          <w:rFonts w:ascii="Times New Roman" w:eastAsia="Times New Roman" w:hAnsi="Times New Roman" w:cs="Times New Roman"/>
          <w:color w:val="000088"/>
          <w:sz w:val="24"/>
          <w:szCs w:val="24"/>
          <w:lang w:val="en-US" w:eastAsia="ru-RU"/>
        </w:rPr>
        <w:tab/>
        <w:t>&lt;/body&gt;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C3C3C"/>
          <w:sz w:val="24"/>
          <w:szCs w:val="24"/>
          <w:lang w:val="en-US" w:eastAsia="ru-RU"/>
        </w:rPr>
      </w:pPr>
      <w:r w:rsidRPr="009C41AF">
        <w:rPr>
          <w:rFonts w:ascii="Times New Roman" w:eastAsia="Times New Roman" w:hAnsi="Times New Roman" w:cs="Times New Roman"/>
          <w:color w:val="000088"/>
          <w:sz w:val="24"/>
          <w:szCs w:val="24"/>
          <w:lang w:val="en-US" w:eastAsia="ru-RU"/>
        </w:rPr>
        <w:t>&lt;/html&gt;</w:t>
      </w:r>
    </w:p>
    <w:p w:rsidR="009C41AF" w:rsidRPr="00B772D2" w:rsidRDefault="009C41AF" w:rsidP="009C41AF">
      <w:pPr>
        <w:spacing w:after="0" w:line="360" w:lineRule="auto"/>
        <w:rPr>
          <w:rFonts w:ascii="Times New Roman" w:hAnsi="Times New Roman" w:cs="Times New Roman"/>
          <w:sz w:val="24"/>
          <w:szCs w:val="24"/>
        </w:rPr>
      </w:pPr>
      <w:r w:rsidRPr="009C41AF">
        <w:rPr>
          <w:rFonts w:ascii="Times New Roman" w:hAnsi="Times New Roman" w:cs="Times New Roman"/>
          <w:sz w:val="24"/>
          <w:szCs w:val="24"/>
        </w:rPr>
        <w:t>Два</w:t>
      </w:r>
      <w:r w:rsidRPr="00B772D2">
        <w:rPr>
          <w:rFonts w:ascii="Times New Roman" w:hAnsi="Times New Roman" w:cs="Times New Roman"/>
          <w:sz w:val="24"/>
          <w:szCs w:val="24"/>
        </w:rPr>
        <w:t xml:space="preserve"> </w:t>
      </w:r>
      <w:r w:rsidRPr="009C41AF">
        <w:rPr>
          <w:rFonts w:ascii="Times New Roman" w:hAnsi="Times New Roman" w:cs="Times New Roman"/>
          <w:sz w:val="24"/>
          <w:szCs w:val="24"/>
        </w:rPr>
        <w:t>основных</w:t>
      </w:r>
      <w:r w:rsidRPr="00B772D2">
        <w:rPr>
          <w:rFonts w:ascii="Times New Roman" w:hAnsi="Times New Roman" w:cs="Times New Roman"/>
          <w:sz w:val="24"/>
          <w:szCs w:val="24"/>
        </w:rPr>
        <w:t xml:space="preserve"> </w:t>
      </w:r>
      <w:r w:rsidRPr="009C41AF">
        <w:rPr>
          <w:rFonts w:ascii="Times New Roman" w:hAnsi="Times New Roman" w:cs="Times New Roman"/>
          <w:sz w:val="24"/>
          <w:szCs w:val="24"/>
        </w:rPr>
        <w:t>типа</w:t>
      </w:r>
      <w:r w:rsidRPr="00B772D2">
        <w:rPr>
          <w:rFonts w:ascii="Times New Roman" w:hAnsi="Times New Roman" w:cs="Times New Roman"/>
          <w:sz w:val="24"/>
          <w:szCs w:val="24"/>
        </w:rPr>
        <w:t xml:space="preserve"> </w:t>
      </w:r>
      <w:r w:rsidRPr="009C41AF">
        <w:rPr>
          <w:rFonts w:ascii="Times New Roman" w:hAnsi="Times New Roman" w:cs="Times New Roman"/>
          <w:sz w:val="24"/>
          <w:szCs w:val="24"/>
        </w:rPr>
        <w:t>элементов</w:t>
      </w:r>
      <w:r w:rsidRPr="00B772D2">
        <w:rPr>
          <w:rFonts w:ascii="Times New Roman" w:hAnsi="Times New Roman" w:cs="Times New Roman"/>
          <w:sz w:val="24"/>
          <w:szCs w:val="24"/>
        </w:rPr>
        <w:t>:</w:t>
      </w:r>
    </w:p>
    <w:p w:rsidR="009C41AF" w:rsidRPr="00B772D2" w:rsidRDefault="009C41AF" w:rsidP="009C41AF">
      <w:pPr>
        <w:spacing w:after="0" w:line="360" w:lineRule="auto"/>
        <w:rPr>
          <w:rFonts w:ascii="Times New Roman" w:hAnsi="Times New Roman" w:cs="Times New Roman"/>
          <w:color w:val="3C3C3C"/>
          <w:sz w:val="24"/>
          <w:szCs w:val="24"/>
          <w:shd w:val="clear" w:color="auto" w:fill="FFFFFF"/>
        </w:rPr>
      </w:pPr>
      <w:r w:rsidRPr="009C41AF">
        <w:rPr>
          <w:rStyle w:val="a3"/>
          <w:rFonts w:ascii="Times New Roman" w:hAnsi="Times New Roman" w:cs="Times New Roman"/>
          <w:color w:val="3C3C3C"/>
          <w:sz w:val="24"/>
          <w:szCs w:val="24"/>
          <w:shd w:val="clear" w:color="auto" w:fill="FFFFFF"/>
          <w:lang w:val="en-US"/>
        </w:rPr>
        <w:t>Block</w:t>
      </w:r>
      <w:r w:rsidRPr="00B772D2">
        <w:rPr>
          <w:rStyle w:val="a3"/>
          <w:rFonts w:ascii="Times New Roman" w:hAnsi="Times New Roman" w:cs="Times New Roman"/>
          <w:color w:val="3C3C3C"/>
          <w:sz w:val="24"/>
          <w:szCs w:val="24"/>
          <w:shd w:val="clear" w:color="auto" w:fill="FFFFFF"/>
        </w:rPr>
        <w:t xml:space="preserve"> </w:t>
      </w:r>
      <w:r w:rsidRPr="009C41AF">
        <w:rPr>
          <w:rStyle w:val="a3"/>
          <w:rFonts w:ascii="Times New Roman" w:hAnsi="Times New Roman" w:cs="Times New Roman"/>
          <w:color w:val="3C3C3C"/>
          <w:sz w:val="24"/>
          <w:szCs w:val="24"/>
          <w:shd w:val="clear" w:color="auto" w:fill="FFFFFF"/>
          <w:lang w:val="en-US"/>
        </w:rPr>
        <w:t>Elements</w:t>
      </w:r>
      <w:r w:rsidRPr="009C41AF">
        <w:rPr>
          <w:rFonts w:ascii="Times New Roman" w:hAnsi="Times New Roman" w:cs="Times New Roman"/>
          <w:color w:val="3C3C3C"/>
          <w:sz w:val="24"/>
          <w:szCs w:val="24"/>
          <w:shd w:val="clear" w:color="auto" w:fill="FFFFFF"/>
          <w:lang w:val="en-US"/>
        </w:rPr>
        <w:t> </w:t>
      </w:r>
      <w:r w:rsidRPr="00B772D2">
        <w:rPr>
          <w:rFonts w:ascii="Times New Roman" w:hAnsi="Times New Roman" w:cs="Times New Roman"/>
          <w:color w:val="3C3C3C"/>
          <w:sz w:val="24"/>
          <w:szCs w:val="24"/>
          <w:shd w:val="clear" w:color="auto" w:fill="FFFFFF"/>
        </w:rPr>
        <w:t>–</w:t>
      </w:r>
      <w:r w:rsidRPr="009C41AF">
        <w:rPr>
          <w:rFonts w:ascii="Times New Roman" w:hAnsi="Times New Roman" w:cs="Times New Roman"/>
          <w:color w:val="3C3C3C"/>
          <w:sz w:val="24"/>
          <w:szCs w:val="24"/>
          <w:shd w:val="clear" w:color="auto" w:fill="FFFFFF"/>
          <w:lang w:val="en-US"/>
        </w:rPr>
        <w:t> </w:t>
      </w:r>
    </w:p>
    <w:p w:rsidR="009C41AF" w:rsidRPr="009C41AF" w:rsidRDefault="009C41AF" w:rsidP="009C41AF">
      <w:pPr>
        <w:numPr>
          <w:ilvl w:val="0"/>
          <w:numId w:val="1"/>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&lt;br&gt; element</w:t>
      </w:r>
    </w:p>
    <w:p w:rsidR="009C41AF" w:rsidRPr="009C41AF" w:rsidRDefault="009C41AF" w:rsidP="009C41AF">
      <w:pPr>
        <w:numPr>
          <w:ilvl w:val="0"/>
          <w:numId w:val="1"/>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&lt;body&gt; element</w:t>
      </w:r>
    </w:p>
    <w:p w:rsidR="009C41AF" w:rsidRPr="009C41AF" w:rsidRDefault="009C41AF" w:rsidP="009C41AF">
      <w:pPr>
        <w:numPr>
          <w:ilvl w:val="0"/>
          <w:numId w:val="1"/>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&lt;p&gt; elements</w:t>
      </w:r>
    </w:p>
    <w:p w:rsidR="009C41AF" w:rsidRPr="009C41AF" w:rsidRDefault="009C41AF" w:rsidP="009C41AF">
      <w:pPr>
        <w:pStyle w:val="a4"/>
        <w:numPr>
          <w:ilvl w:val="0"/>
          <w:numId w:val="1"/>
        </w:numPr>
        <w:shd w:val="clear" w:color="auto" w:fill="FFFFFF"/>
        <w:tabs>
          <w:tab w:val="clear" w:pos="720"/>
          <w:tab w:val="num" w:pos="0"/>
        </w:tabs>
        <w:spacing w:after="0" w:line="360" w:lineRule="auto"/>
        <w:ind w:left="0" w:hanging="426"/>
        <w:outlineLvl w:val="2"/>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&lt;div&gt;</w:t>
      </w:r>
    </w:p>
    <w:p w:rsidR="009C41AF" w:rsidRPr="009C41AF" w:rsidRDefault="009C41AF" w:rsidP="009C41AF">
      <w:pPr>
        <w:spacing w:after="0" w:line="360" w:lineRule="auto"/>
        <w:rPr>
          <w:rFonts w:ascii="Times New Roman" w:hAnsi="Times New Roman" w:cs="Times New Roman"/>
          <w:color w:val="3C3C3C"/>
          <w:sz w:val="24"/>
          <w:szCs w:val="24"/>
          <w:shd w:val="clear" w:color="auto" w:fill="FFFFFF"/>
          <w:lang w:val="en-US"/>
        </w:rPr>
      </w:pPr>
    </w:p>
    <w:p w:rsidR="009C41AF" w:rsidRPr="009C41AF" w:rsidRDefault="009C41AF" w:rsidP="009C41AF">
      <w:pPr>
        <w:spacing w:after="0" w:line="360" w:lineRule="auto"/>
        <w:rPr>
          <w:rFonts w:ascii="Times New Roman" w:hAnsi="Times New Roman" w:cs="Times New Roman"/>
          <w:color w:val="3C3C3C"/>
          <w:sz w:val="24"/>
          <w:szCs w:val="24"/>
          <w:shd w:val="clear" w:color="auto" w:fill="FFFFFF"/>
          <w:lang w:val="en-US"/>
        </w:rPr>
      </w:pPr>
    </w:p>
    <w:p w:rsidR="009C41AF" w:rsidRPr="009C41AF" w:rsidRDefault="009C41AF" w:rsidP="009C41AF">
      <w:pPr>
        <w:spacing w:after="0" w:line="360" w:lineRule="auto"/>
        <w:rPr>
          <w:rStyle w:val="a3"/>
          <w:rFonts w:ascii="Times New Roman" w:hAnsi="Times New Roman" w:cs="Times New Roman"/>
          <w:color w:val="3C3C3C"/>
          <w:sz w:val="24"/>
          <w:szCs w:val="24"/>
          <w:shd w:val="clear" w:color="auto" w:fill="FFFFFF"/>
          <w:lang w:val="en-US"/>
        </w:rPr>
      </w:pPr>
      <w:r w:rsidRPr="009C41AF">
        <w:rPr>
          <w:rStyle w:val="a3"/>
          <w:rFonts w:ascii="Times New Roman" w:hAnsi="Times New Roman" w:cs="Times New Roman"/>
          <w:color w:val="3C3C3C"/>
          <w:sz w:val="24"/>
          <w:szCs w:val="24"/>
          <w:shd w:val="clear" w:color="auto" w:fill="FFFFFF"/>
          <w:lang w:val="en-US"/>
        </w:rPr>
        <w:t>Inline Elements</w:t>
      </w:r>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strong</w:t>
      </w:r>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ins</w:t>
      </w:r>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lastRenderedPageBreak/>
        <w:t>del</w:t>
      </w:r>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sup</w:t>
      </w:r>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sub</w:t>
      </w:r>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i</w:t>
      </w:r>
    </w:p>
    <w:p w:rsidR="009C41AF" w:rsidRPr="009C41AF" w:rsidRDefault="009C41AF" w:rsidP="009C41AF">
      <w:pPr>
        <w:numPr>
          <w:ilvl w:val="0"/>
          <w:numId w:val="2"/>
        </w:numPr>
        <w:shd w:val="clear" w:color="auto" w:fill="FFFFFF"/>
        <w:spacing w:after="0" w:line="360" w:lineRule="auto"/>
        <w:ind w:left="0"/>
        <w:rPr>
          <w:rFonts w:ascii="Times New Roman" w:eastAsia="Times New Roman" w:hAnsi="Times New Roman" w:cs="Times New Roman"/>
          <w:color w:val="3C3C3C"/>
          <w:sz w:val="24"/>
          <w:szCs w:val="24"/>
          <w:lang w:eastAsia="ru-RU"/>
        </w:rPr>
      </w:pPr>
      <w:r w:rsidRPr="009C41AF">
        <w:rPr>
          <w:rFonts w:ascii="Times New Roman" w:eastAsia="Times New Roman" w:hAnsi="Times New Roman" w:cs="Times New Roman"/>
          <w:color w:val="3C3C3C"/>
          <w:sz w:val="24"/>
          <w:szCs w:val="24"/>
          <w:lang w:eastAsia="ru-RU"/>
        </w:rPr>
        <w:t>em</w:t>
      </w:r>
    </w:p>
    <w:tbl>
      <w:tblPr>
        <w:tblW w:w="14026" w:type="dxa"/>
        <w:shd w:val="clear" w:color="auto" w:fill="FFFFFF"/>
        <w:tblCellMar>
          <w:top w:w="15" w:type="dxa"/>
          <w:left w:w="15" w:type="dxa"/>
          <w:bottom w:w="15" w:type="dxa"/>
          <w:right w:w="15" w:type="dxa"/>
        </w:tblCellMar>
        <w:tblLook w:val="04A0" w:firstRow="1" w:lastRow="0" w:firstColumn="1" w:lastColumn="0" w:noHBand="0" w:noVBand="1"/>
      </w:tblPr>
      <w:tblGrid>
        <w:gridCol w:w="4103"/>
        <w:gridCol w:w="3827"/>
        <w:gridCol w:w="6096"/>
      </w:tblGrid>
      <w:tr w:rsidR="009C41AF" w:rsidRPr="009C41AF" w:rsidTr="009C41AF">
        <w:trPr>
          <w:tblHeader/>
        </w:trPr>
        <w:tc>
          <w:tcPr>
            <w:tcW w:w="4103"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Pr="009C41AF" w:rsidRDefault="009C41AF" w:rsidP="009C41AF">
            <w:pPr>
              <w:spacing w:after="0" w:line="360" w:lineRule="auto"/>
              <w:rPr>
                <w:rFonts w:ascii="Times New Roman" w:eastAsia="Times New Roman" w:hAnsi="Times New Roman" w:cs="Times New Roman"/>
                <w:b/>
                <w:bCs/>
                <w:color w:val="222222"/>
                <w:sz w:val="24"/>
                <w:szCs w:val="24"/>
                <w:lang w:eastAsia="ru-RU"/>
              </w:rPr>
            </w:pPr>
            <w:r w:rsidRPr="009C41AF">
              <w:rPr>
                <w:rFonts w:ascii="Times New Roman" w:eastAsia="Times New Roman" w:hAnsi="Times New Roman" w:cs="Times New Roman"/>
                <w:b/>
                <w:bCs/>
                <w:color w:val="222222"/>
                <w:sz w:val="24"/>
                <w:szCs w:val="24"/>
                <w:lang w:eastAsia="ru-RU"/>
              </w:rPr>
              <w:t>Format</w:t>
            </w:r>
          </w:p>
        </w:tc>
        <w:tc>
          <w:tcPr>
            <w:tcW w:w="3827"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Pr="009C41AF" w:rsidRDefault="009C41AF" w:rsidP="009C41AF">
            <w:pPr>
              <w:spacing w:after="0" w:line="360" w:lineRule="auto"/>
              <w:rPr>
                <w:rFonts w:ascii="Times New Roman" w:eastAsia="Times New Roman" w:hAnsi="Times New Roman" w:cs="Times New Roman"/>
                <w:b/>
                <w:bCs/>
                <w:color w:val="222222"/>
                <w:sz w:val="24"/>
                <w:szCs w:val="24"/>
                <w:lang w:eastAsia="ru-RU"/>
              </w:rPr>
            </w:pPr>
            <w:r w:rsidRPr="009C41AF">
              <w:rPr>
                <w:rFonts w:ascii="Times New Roman" w:eastAsia="Times New Roman" w:hAnsi="Times New Roman" w:cs="Times New Roman"/>
                <w:b/>
                <w:bCs/>
                <w:color w:val="222222"/>
                <w:sz w:val="24"/>
                <w:szCs w:val="24"/>
                <w:lang w:eastAsia="ru-RU"/>
              </w:rPr>
              <w:t>Markup</w:t>
            </w:r>
          </w:p>
        </w:tc>
        <w:tc>
          <w:tcPr>
            <w:tcW w:w="6096"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Pr="009C41AF" w:rsidRDefault="009C41AF" w:rsidP="009C41AF">
            <w:pPr>
              <w:spacing w:after="0" w:line="360" w:lineRule="auto"/>
              <w:rPr>
                <w:rFonts w:ascii="Times New Roman" w:eastAsia="Times New Roman" w:hAnsi="Times New Roman" w:cs="Times New Roman"/>
                <w:b/>
                <w:bCs/>
                <w:color w:val="222222"/>
                <w:sz w:val="24"/>
                <w:szCs w:val="24"/>
                <w:lang w:eastAsia="ru-RU"/>
              </w:rPr>
            </w:pPr>
            <w:r w:rsidRPr="009C41AF">
              <w:rPr>
                <w:rFonts w:ascii="Times New Roman" w:eastAsia="Times New Roman" w:hAnsi="Times New Roman" w:cs="Times New Roman"/>
                <w:b/>
                <w:bCs/>
                <w:color w:val="222222"/>
                <w:sz w:val="24"/>
                <w:szCs w:val="24"/>
                <w:lang w:eastAsia="ru-RU"/>
              </w:rPr>
              <w:t>Result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Bold</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&lt;b&gt;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b/>
                <w:bCs/>
                <w:color w:val="222222"/>
                <w:sz w:val="24"/>
                <w:szCs w:val="24"/>
                <w:lang w:eastAsia="ru-RU"/>
              </w:rPr>
              <w:t>Bold</w:t>
            </w:r>
            <w:r w:rsidRPr="009C41AF">
              <w:rPr>
                <w:rFonts w:ascii="Times New Roman" w:eastAsia="Times New Roman" w:hAnsi="Times New Roman" w:cs="Times New Roman"/>
                <w:color w:val="222222"/>
                <w:sz w:val="24"/>
                <w:szCs w:val="24"/>
                <w:lang w:eastAsia="ru-RU"/>
              </w:rPr>
              <w:t> Text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Strong</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&lt;strong&gt;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b/>
                <w:bCs/>
                <w:color w:val="222222"/>
                <w:sz w:val="24"/>
                <w:szCs w:val="24"/>
                <w:lang w:eastAsia="ru-RU"/>
              </w:rPr>
              <w:t>Strong</w:t>
            </w:r>
            <w:r w:rsidRPr="009C41AF">
              <w:rPr>
                <w:rFonts w:ascii="Times New Roman" w:eastAsia="Times New Roman" w:hAnsi="Times New Roman" w:cs="Times New Roman"/>
                <w:color w:val="222222"/>
                <w:sz w:val="24"/>
                <w:szCs w:val="24"/>
                <w:lang w:eastAsia="ru-RU"/>
              </w:rPr>
              <w:t> Text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Italic</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&lt;i&gt;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i/>
                <w:iCs/>
                <w:color w:val="222222"/>
                <w:sz w:val="24"/>
                <w:szCs w:val="24"/>
                <w:lang w:eastAsia="ru-RU"/>
              </w:rPr>
              <w:t>Italic</w:t>
            </w:r>
            <w:r w:rsidRPr="009C41AF">
              <w:rPr>
                <w:rFonts w:ascii="Times New Roman" w:eastAsia="Times New Roman" w:hAnsi="Times New Roman" w:cs="Times New Roman"/>
                <w:color w:val="222222"/>
                <w:sz w:val="24"/>
                <w:szCs w:val="24"/>
                <w:lang w:eastAsia="ru-RU"/>
              </w:rPr>
              <w:t> Text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Emphasized</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&lt;em&gt;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i/>
                <w:iCs/>
                <w:color w:val="222222"/>
                <w:sz w:val="24"/>
                <w:szCs w:val="24"/>
                <w:lang w:eastAsia="ru-RU"/>
              </w:rPr>
              <w:t>Emphasized</w:t>
            </w:r>
            <w:r w:rsidRPr="009C41AF">
              <w:rPr>
                <w:rFonts w:ascii="Times New Roman" w:eastAsia="Times New Roman" w:hAnsi="Times New Roman" w:cs="Times New Roman"/>
                <w:color w:val="222222"/>
                <w:sz w:val="24"/>
                <w:szCs w:val="24"/>
                <w:lang w:eastAsia="ru-RU"/>
              </w:rPr>
              <w:t> Text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Small</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&lt;small&gt;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Small Text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Marked</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&lt;mark&gt;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Marked Text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Deleted</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&lt;del&gt;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D</w:t>
            </w:r>
            <w:del w:id="0" w:author="Unknown">
              <w:r w:rsidRPr="009C41AF">
                <w:rPr>
                  <w:rFonts w:ascii="Times New Roman" w:eastAsia="Times New Roman" w:hAnsi="Times New Roman" w:cs="Times New Roman"/>
                  <w:color w:val="222222"/>
                  <w:sz w:val="24"/>
                  <w:szCs w:val="24"/>
                  <w:lang w:eastAsia="ru-RU"/>
                </w:rPr>
                <w:delText>eleted</w:delText>
              </w:r>
            </w:del>
            <w:r w:rsidRPr="009C41AF">
              <w:rPr>
                <w:rFonts w:ascii="Times New Roman" w:eastAsia="Times New Roman" w:hAnsi="Times New Roman" w:cs="Times New Roman"/>
                <w:color w:val="222222"/>
                <w:sz w:val="24"/>
                <w:szCs w:val="24"/>
                <w:lang w:eastAsia="ru-RU"/>
              </w:rPr>
              <w:t> Text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Inserted</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&lt;ins&gt;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000000"/>
                <w:sz w:val="24"/>
                <w:szCs w:val="24"/>
                <w:shd w:val="clear" w:color="auto" w:fill="FFFF99"/>
                <w:lang w:eastAsia="ru-RU"/>
              </w:rPr>
              <w:t>I</w:t>
            </w:r>
            <w:ins w:id="1" w:author="Unknown">
              <w:r w:rsidRPr="009C41AF">
                <w:rPr>
                  <w:rFonts w:ascii="Times New Roman" w:eastAsia="Times New Roman" w:hAnsi="Times New Roman" w:cs="Times New Roman"/>
                  <w:color w:val="000000"/>
                  <w:sz w:val="24"/>
                  <w:szCs w:val="24"/>
                  <w:shd w:val="clear" w:color="auto" w:fill="FFFF99"/>
                  <w:lang w:eastAsia="ru-RU"/>
                </w:rPr>
                <w:t>nserted</w:t>
              </w:r>
            </w:ins>
            <w:r w:rsidRPr="009C41AF">
              <w:rPr>
                <w:rFonts w:ascii="Times New Roman" w:eastAsia="Times New Roman" w:hAnsi="Times New Roman" w:cs="Times New Roman"/>
                <w:color w:val="222222"/>
                <w:sz w:val="24"/>
                <w:szCs w:val="24"/>
                <w:lang w:eastAsia="ru-RU"/>
              </w:rPr>
              <w:t> Text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lastRenderedPageBreak/>
              <w:t>Subscript</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&lt;sub&gt;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vertAlign w:val="subscript"/>
                <w:lang w:eastAsia="ru-RU"/>
              </w:rPr>
              <w:t>Subscript</w:t>
            </w:r>
            <w:r w:rsidRPr="009C41AF">
              <w:rPr>
                <w:rFonts w:ascii="Times New Roman" w:eastAsia="Times New Roman" w:hAnsi="Times New Roman" w:cs="Times New Roman"/>
                <w:color w:val="222222"/>
                <w:sz w:val="24"/>
                <w:szCs w:val="24"/>
                <w:lang w:eastAsia="ru-RU"/>
              </w:rPr>
              <w:t> Text</w:t>
            </w:r>
          </w:p>
        </w:tc>
      </w:tr>
      <w:tr w:rsidR="009C41AF" w:rsidRPr="009C41AF" w:rsidTr="009C41AF">
        <w:tc>
          <w:tcPr>
            <w:tcW w:w="410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lang w:eastAsia="ru-RU"/>
              </w:rPr>
              <w:t>Superscript</w:t>
            </w:r>
          </w:p>
        </w:tc>
        <w:tc>
          <w:tcPr>
            <w:tcW w:w="3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3C3C3C"/>
                <w:sz w:val="24"/>
                <w:szCs w:val="24"/>
                <w:lang w:eastAsia="ru-RU"/>
              </w:rPr>
              <w:t>&lt;sup&gt;</w:t>
            </w:r>
          </w:p>
        </w:tc>
        <w:tc>
          <w:tcPr>
            <w:tcW w:w="6096"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rsidP="009C41AF">
            <w:pPr>
              <w:spacing w:after="0" w:line="360" w:lineRule="auto"/>
              <w:rPr>
                <w:rFonts w:ascii="Times New Roman" w:eastAsia="Times New Roman" w:hAnsi="Times New Roman" w:cs="Times New Roman"/>
                <w:color w:val="222222"/>
                <w:sz w:val="24"/>
                <w:szCs w:val="24"/>
                <w:lang w:eastAsia="ru-RU"/>
              </w:rPr>
            </w:pPr>
            <w:r w:rsidRPr="009C41AF">
              <w:rPr>
                <w:rFonts w:ascii="Times New Roman" w:eastAsia="Times New Roman" w:hAnsi="Times New Roman" w:cs="Times New Roman"/>
                <w:color w:val="222222"/>
                <w:sz w:val="24"/>
                <w:szCs w:val="24"/>
                <w:vertAlign w:val="superscript"/>
                <w:lang w:eastAsia="ru-RU"/>
              </w:rPr>
              <w:t>Superscript</w:t>
            </w:r>
            <w:r w:rsidRPr="009C41AF">
              <w:rPr>
                <w:rFonts w:ascii="Times New Roman" w:eastAsia="Times New Roman" w:hAnsi="Times New Roman" w:cs="Times New Roman"/>
                <w:color w:val="222222"/>
                <w:sz w:val="24"/>
                <w:szCs w:val="24"/>
                <w:lang w:eastAsia="ru-RU"/>
              </w:rPr>
              <w:t> Text</w:t>
            </w:r>
          </w:p>
        </w:tc>
      </w:tr>
    </w:tbl>
    <w:p w:rsidR="009C41AF" w:rsidRPr="009C41AF" w:rsidRDefault="009C41AF" w:rsidP="009C41AF">
      <w:pPr>
        <w:spacing w:after="0" w:line="360" w:lineRule="auto"/>
        <w:rPr>
          <w:rStyle w:val="a3"/>
          <w:rFonts w:ascii="Times New Roman" w:hAnsi="Times New Roman" w:cs="Times New Roman"/>
          <w:color w:val="3C3C3C"/>
          <w:sz w:val="24"/>
          <w:szCs w:val="24"/>
          <w:shd w:val="clear" w:color="auto" w:fill="FFFFFF"/>
          <w:lang w:val="en-US"/>
        </w:rPr>
      </w:pPr>
    </w:p>
    <w:p w:rsidR="009C41AF" w:rsidRDefault="009C41AF" w:rsidP="009C41A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Internal links:</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9C41AF">
        <w:rPr>
          <w:rFonts w:ascii="inherit" w:eastAsia="Times New Roman" w:hAnsi="inherit" w:cs="Courier New"/>
          <w:color w:val="000088"/>
          <w:sz w:val="24"/>
          <w:szCs w:val="24"/>
          <w:lang w:val="en-US" w:eastAsia="ru-RU"/>
        </w:rPr>
        <w:t>&lt;img</w:t>
      </w:r>
      <w:r w:rsidRPr="009C41AF">
        <w:rPr>
          <w:rFonts w:ascii="inherit" w:eastAsia="Times New Roman" w:hAnsi="inherit" w:cs="Courier New"/>
          <w:color w:val="000000"/>
          <w:sz w:val="24"/>
          <w:szCs w:val="24"/>
          <w:lang w:val="en-US" w:eastAsia="ru-RU"/>
        </w:rPr>
        <w:t xml:space="preserve"> </w:t>
      </w:r>
      <w:r w:rsidRPr="009C41AF">
        <w:rPr>
          <w:rFonts w:ascii="inherit" w:eastAsia="Times New Roman" w:hAnsi="inherit" w:cs="Courier New"/>
          <w:color w:val="660066"/>
          <w:sz w:val="24"/>
          <w:szCs w:val="24"/>
          <w:lang w:val="en-US" w:eastAsia="ru-RU"/>
        </w:rPr>
        <w:t>id</w:t>
      </w:r>
      <w:r w:rsidRPr="009C41AF">
        <w:rPr>
          <w:rFonts w:ascii="inherit" w:eastAsia="Times New Roman" w:hAnsi="inherit" w:cs="Courier New"/>
          <w:color w:val="666600"/>
          <w:sz w:val="24"/>
          <w:szCs w:val="24"/>
          <w:lang w:val="en-US" w:eastAsia="ru-RU"/>
        </w:rPr>
        <w:t>=</w:t>
      </w:r>
      <w:r w:rsidRPr="009C41AF">
        <w:rPr>
          <w:rFonts w:ascii="inherit" w:eastAsia="Times New Roman" w:hAnsi="inherit" w:cs="Courier New"/>
          <w:color w:val="008800"/>
          <w:sz w:val="24"/>
          <w:szCs w:val="24"/>
          <w:lang w:val="en-US" w:eastAsia="ru-RU"/>
        </w:rPr>
        <w:t>"coolImage"</w:t>
      </w:r>
      <w:r w:rsidRPr="009C41AF">
        <w:rPr>
          <w:rFonts w:ascii="inherit" w:eastAsia="Times New Roman" w:hAnsi="inherit" w:cs="Courier New"/>
          <w:color w:val="000000"/>
          <w:sz w:val="24"/>
          <w:szCs w:val="24"/>
          <w:lang w:val="en-US" w:eastAsia="ru-RU"/>
        </w:rPr>
        <w:t xml:space="preserve"> </w:t>
      </w:r>
      <w:r w:rsidRPr="009C41AF">
        <w:rPr>
          <w:rFonts w:ascii="inherit" w:eastAsia="Times New Roman" w:hAnsi="inherit" w:cs="Courier New"/>
          <w:color w:val="660066"/>
          <w:sz w:val="24"/>
          <w:szCs w:val="24"/>
          <w:lang w:val="en-US" w:eastAsia="ru-RU"/>
        </w:rPr>
        <w:t>src</w:t>
      </w:r>
      <w:r w:rsidRPr="009C41AF">
        <w:rPr>
          <w:rFonts w:ascii="inherit" w:eastAsia="Times New Roman" w:hAnsi="inherit" w:cs="Courier New"/>
          <w:color w:val="666600"/>
          <w:sz w:val="24"/>
          <w:szCs w:val="24"/>
          <w:lang w:val="en-US" w:eastAsia="ru-RU"/>
        </w:rPr>
        <w:t>=</w:t>
      </w:r>
      <w:r w:rsidRPr="009C41AF">
        <w:rPr>
          <w:rFonts w:ascii="inherit" w:eastAsia="Times New Roman" w:hAnsi="inherit" w:cs="Courier New"/>
          <w:color w:val="008800"/>
          <w:sz w:val="24"/>
          <w:szCs w:val="24"/>
          <w:lang w:val="en-US" w:eastAsia="ru-RU"/>
        </w:rPr>
        <w:t>"images/interestingImage.jpg"</w:t>
      </w:r>
      <w:r w:rsidRPr="009C41AF">
        <w:rPr>
          <w:rFonts w:ascii="inherit" w:eastAsia="Times New Roman" w:hAnsi="inherit" w:cs="Courier New"/>
          <w:color w:val="000000"/>
          <w:sz w:val="24"/>
          <w:szCs w:val="24"/>
          <w:lang w:val="en-US" w:eastAsia="ru-RU"/>
        </w:rPr>
        <w:t xml:space="preserve"> </w:t>
      </w:r>
      <w:r w:rsidRPr="009C41AF">
        <w:rPr>
          <w:rFonts w:ascii="inherit" w:eastAsia="Times New Roman" w:hAnsi="inherit" w:cs="Courier New"/>
          <w:color w:val="660066"/>
          <w:sz w:val="24"/>
          <w:szCs w:val="24"/>
          <w:lang w:val="en-US" w:eastAsia="ru-RU"/>
        </w:rPr>
        <w:t>alt</w:t>
      </w:r>
      <w:r w:rsidRPr="009C41AF">
        <w:rPr>
          <w:rFonts w:ascii="inherit" w:eastAsia="Times New Roman" w:hAnsi="inherit" w:cs="Courier New"/>
          <w:color w:val="666600"/>
          <w:sz w:val="24"/>
          <w:szCs w:val="24"/>
          <w:lang w:val="en-US" w:eastAsia="ru-RU"/>
        </w:rPr>
        <w:t>=</w:t>
      </w:r>
      <w:r w:rsidRPr="009C41AF">
        <w:rPr>
          <w:rFonts w:ascii="inherit" w:eastAsia="Times New Roman" w:hAnsi="inherit" w:cs="Courier New"/>
          <w:color w:val="008800"/>
          <w:sz w:val="24"/>
          <w:szCs w:val="24"/>
          <w:lang w:val="en-US" w:eastAsia="ru-RU"/>
        </w:rPr>
        <w:t>"Interesting Image"</w:t>
      </w:r>
      <w:r w:rsidRPr="009C41AF">
        <w:rPr>
          <w:rFonts w:ascii="inherit" w:eastAsia="Times New Roman" w:hAnsi="inherit" w:cs="Courier New"/>
          <w:color w:val="000000"/>
          <w:sz w:val="24"/>
          <w:szCs w:val="24"/>
          <w:lang w:val="en-US" w:eastAsia="ru-RU"/>
        </w:rPr>
        <w:t xml:space="preserve"> </w:t>
      </w:r>
      <w:r w:rsidRPr="009C41AF">
        <w:rPr>
          <w:rFonts w:ascii="inherit" w:eastAsia="Times New Roman" w:hAnsi="inherit" w:cs="Courier New"/>
          <w:color w:val="000088"/>
          <w:sz w:val="24"/>
          <w:szCs w:val="24"/>
          <w:lang w:val="en-US" w:eastAsia="ru-RU"/>
        </w:rPr>
        <w:t>/&gt;</w:t>
      </w:r>
    </w:p>
    <w:p w:rsidR="009C41AF" w:rsidRPr="009C41AF" w:rsidRDefault="009C41AF" w:rsidP="009C41A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9C41AF">
        <w:rPr>
          <w:rFonts w:ascii="inherit" w:eastAsia="Times New Roman" w:hAnsi="inherit" w:cs="Courier New"/>
          <w:color w:val="000088"/>
          <w:sz w:val="24"/>
          <w:szCs w:val="24"/>
          <w:lang w:val="en-US" w:eastAsia="ru-RU"/>
        </w:rPr>
        <w:t>&lt;a</w:t>
      </w:r>
      <w:r w:rsidRPr="009C41AF">
        <w:rPr>
          <w:rFonts w:ascii="inherit" w:eastAsia="Times New Roman" w:hAnsi="inherit" w:cs="Courier New"/>
          <w:color w:val="000000"/>
          <w:sz w:val="24"/>
          <w:szCs w:val="24"/>
          <w:lang w:val="en-US" w:eastAsia="ru-RU"/>
        </w:rPr>
        <w:t xml:space="preserve"> </w:t>
      </w:r>
      <w:r w:rsidRPr="009C41AF">
        <w:rPr>
          <w:rFonts w:ascii="inherit" w:eastAsia="Times New Roman" w:hAnsi="inherit" w:cs="Courier New"/>
          <w:color w:val="660066"/>
          <w:sz w:val="24"/>
          <w:szCs w:val="24"/>
          <w:lang w:val="en-US" w:eastAsia="ru-RU"/>
        </w:rPr>
        <w:t>href</w:t>
      </w:r>
      <w:r w:rsidRPr="009C41AF">
        <w:rPr>
          <w:rFonts w:ascii="inherit" w:eastAsia="Times New Roman" w:hAnsi="inherit" w:cs="Courier New"/>
          <w:color w:val="666600"/>
          <w:sz w:val="24"/>
          <w:szCs w:val="24"/>
          <w:lang w:val="en-US" w:eastAsia="ru-RU"/>
        </w:rPr>
        <w:t>=</w:t>
      </w:r>
      <w:r w:rsidRPr="009C41AF">
        <w:rPr>
          <w:rFonts w:ascii="inherit" w:eastAsia="Times New Roman" w:hAnsi="inherit" w:cs="Courier New"/>
          <w:color w:val="008800"/>
          <w:sz w:val="24"/>
          <w:szCs w:val="24"/>
          <w:lang w:val="en-US" w:eastAsia="ru-RU"/>
        </w:rPr>
        <w:t>"#coolImage"</w:t>
      </w:r>
      <w:r w:rsidRPr="009C41AF">
        <w:rPr>
          <w:rFonts w:ascii="inherit" w:eastAsia="Times New Roman" w:hAnsi="inherit" w:cs="Courier New"/>
          <w:color w:val="000088"/>
          <w:sz w:val="24"/>
          <w:szCs w:val="24"/>
          <w:lang w:val="en-US" w:eastAsia="ru-RU"/>
        </w:rPr>
        <w:t>&gt;</w:t>
      </w:r>
      <w:r w:rsidRPr="009C41AF">
        <w:rPr>
          <w:rFonts w:ascii="inherit" w:eastAsia="Times New Roman" w:hAnsi="inherit" w:cs="Courier New"/>
          <w:color w:val="000000"/>
          <w:sz w:val="24"/>
          <w:szCs w:val="24"/>
          <w:lang w:val="en-US" w:eastAsia="ru-RU"/>
        </w:rPr>
        <w:t>Navigate to Cool Image</w:t>
      </w:r>
      <w:r w:rsidRPr="009C41AF">
        <w:rPr>
          <w:rFonts w:ascii="inherit" w:eastAsia="Times New Roman" w:hAnsi="inherit" w:cs="Courier New"/>
          <w:color w:val="000088"/>
          <w:sz w:val="24"/>
          <w:szCs w:val="24"/>
          <w:lang w:val="en-US" w:eastAsia="ru-RU"/>
        </w:rPr>
        <w:t>&lt;/a&gt;</w:t>
      </w:r>
    </w:p>
    <w:p w:rsidR="009C41AF" w:rsidRPr="009C41AF" w:rsidRDefault="009C41AF" w:rsidP="009C41AF">
      <w:pPr>
        <w:pStyle w:val="4"/>
        <w:shd w:val="clear" w:color="auto" w:fill="FFFFFF"/>
        <w:spacing w:before="0" w:after="150" w:line="336" w:lineRule="atLeast"/>
        <w:rPr>
          <w:rFonts w:ascii="Verdana" w:hAnsi="Verdana"/>
          <w:color w:val="3C3C3C"/>
          <w:lang w:val="en-US"/>
        </w:rPr>
      </w:pPr>
      <w:r w:rsidRPr="009C41AF">
        <w:rPr>
          <w:rFonts w:ascii="Verdana" w:hAnsi="Verdana"/>
          <w:color w:val="3C3C3C"/>
          <w:lang w:val="en-US"/>
        </w:rPr>
        <w:t>Input Types</w:t>
      </w:r>
    </w:p>
    <w:p w:rsidR="009C41AF" w:rsidRDefault="009C41AF" w:rsidP="009C41AF">
      <w:pPr>
        <w:pStyle w:val="a6"/>
        <w:shd w:val="clear" w:color="auto" w:fill="FFFFFF"/>
        <w:spacing w:before="0" w:beforeAutospacing="0" w:after="340" w:afterAutospacing="0"/>
        <w:rPr>
          <w:rFonts w:ascii="Verdana" w:hAnsi="Verdana"/>
          <w:color w:val="3C3C3C"/>
        </w:rPr>
      </w:pPr>
      <w:r w:rsidRPr="009C41AF">
        <w:rPr>
          <w:rFonts w:ascii="Verdana" w:hAnsi="Verdana"/>
          <w:color w:val="3C3C3C"/>
          <w:lang w:val="en-US"/>
        </w:rPr>
        <w:t>There are a wide variety of types that can be used with the </w:t>
      </w:r>
      <w:r w:rsidRPr="009C41AF">
        <w:rPr>
          <w:rStyle w:val="a3"/>
          <w:rFonts w:ascii="Verdana" w:hAnsi="Verdana"/>
          <w:color w:val="3C3C3C"/>
          <w:lang w:val="en-US"/>
        </w:rPr>
        <w:t>input</w:t>
      </w:r>
      <w:r w:rsidRPr="009C41AF">
        <w:rPr>
          <w:rFonts w:ascii="Verdana" w:hAnsi="Verdana"/>
          <w:color w:val="3C3C3C"/>
          <w:lang w:val="en-US"/>
        </w:rPr>
        <w:t xml:space="preserve"> element. </w:t>
      </w:r>
      <w:r>
        <w:rPr>
          <w:rFonts w:ascii="Verdana" w:hAnsi="Verdana"/>
          <w:color w:val="3C3C3C"/>
        </w:rPr>
        <w:t>This table shows the types and their respective functionality:</w:t>
      </w:r>
    </w:p>
    <w:tbl>
      <w:tblPr>
        <w:tblW w:w="13742" w:type="dxa"/>
        <w:shd w:val="clear" w:color="auto" w:fill="FFFFFF"/>
        <w:tblCellMar>
          <w:top w:w="15" w:type="dxa"/>
          <w:left w:w="15" w:type="dxa"/>
          <w:bottom w:w="15" w:type="dxa"/>
          <w:right w:w="15" w:type="dxa"/>
        </w:tblCellMar>
        <w:tblLook w:val="04A0" w:firstRow="1" w:lastRow="0" w:firstColumn="1" w:lastColumn="0" w:noHBand="0" w:noVBand="1"/>
      </w:tblPr>
      <w:tblGrid>
        <w:gridCol w:w="1299"/>
        <w:gridCol w:w="12443"/>
      </w:tblGrid>
      <w:tr w:rsidR="009C41AF" w:rsidTr="009C41AF">
        <w:trPr>
          <w:tblHeader/>
        </w:trPr>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Default="009C41AF">
            <w:pPr>
              <w:spacing w:before="300" w:after="300" w:line="336" w:lineRule="atLeast"/>
              <w:rPr>
                <w:rFonts w:ascii="Verdana" w:hAnsi="Verdana"/>
                <w:b/>
                <w:bCs/>
                <w:color w:val="222222"/>
                <w:sz w:val="21"/>
                <w:szCs w:val="21"/>
              </w:rPr>
            </w:pPr>
            <w:r>
              <w:rPr>
                <w:rFonts w:ascii="Verdana" w:hAnsi="Verdana"/>
                <w:b/>
                <w:bCs/>
                <w:color w:val="222222"/>
                <w:sz w:val="21"/>
                <w:szCs w:val="21"/>
              </w:rPr>
              <w:t>Type</w:t>
            </w:r>
          </w:p>
        </w:tc>
        <w:tc>
          <w:tcPr>
            <w:tcW w:w="12443"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9C41AF" w:rsidRDefault="009C41AF">
            <w:pPr>
              <w:spacing w:before="300" w:after="300" w:line="336" w:lineRule="atLeast"/>
              <w:rPr>
                <w:rFonts w:ascii="Verdana" w:hAnsi="Verdana"/>
                <w:b/>
                <w:bCs/>
                <w:color w:val="222222"/>
                <w:sz w:val="21"/>
                <w:szCs w:val="21"/>
              </w:rPr>
            </w:pPr>
            <w:r>
              <w:rPr>
                <w:rFonts w:ascii="Verdana" w:hAnsi="Verdana"/>
                <w:b/>
                <w:bCs/>
                <w:color w:val="222222"/>
                <w:sz w:val="21"/>
                <w:szCs w:val="21"/>
              </w:rPr>
              <w:t>Functionality</w:t>
            </w:r>
          </w:p>
        </w:tc>
      </w:tr>
      <w:tr w:rsidR="009C41AF" w:rsidRPr="008B6656"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r>
              <w:rPr>
                <w:rFonts w:ascii="Verdana" w:hAnsi="Verdana"/>
                <w:color w:val="222222"/>
                <w:sz w:val="21"/>
                <w:szCs w:val="21"/>
              </w:rPr>
              <w:t>button</w:t>
            </w:r>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button that is typically used with JavaScript frameworks (such as Angular or Knockout)</w:t>
            </w:r>
          </w:p>
        </w:tc>
      </w:tr>
      <w:tr w:rsidR="009C41AF" w:rsidRPr="008B6656"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r>
              <w:rPr>
                <w:rFonts w:ascii="Verdana" w:hAnsi="Verdana"/>
                <w:color w:val="222222"/>
                <w:sz w:val="21"/>
                <w:szCs w:val="21"/>
              </w:rPr>
              <w:lastRenderedPageBreak/>
              <w:t>checkbox</w:t>
            </w:r>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checkbox that can be independently clicked. The checkbox has a value of </w:t>
            </w:r>
            <w:r w:rsidRPr="009C41AF">
              <w:rPr>
                <w:rStyle w:val="a5"/>
                <w:rFonts w:ascii="Verdana" w:hAnsi="Verdana"/>
                <w:color w:val="222222"/>
                <w:sz w:val="21"/>
                <w:szCs w:val="21"/>
                <w:lang w:val="en-US"/>
              </w:rPr>
              <w:t>on</w:t>
            </w:r>
            <w:r w:rsidRPr="009C41AF">
              <w:rPr>
                <w:rFonts w:ascii="Verdana" w:hAnsi="Verdana"/>
                <w:color w:val="222222"/>
                <w:sz w:val="21"/>
                <w:szCs w:val="21"/>
                <w:lang w:val="en-US"/>
              </w:rPr>
              <w:t> or </w:t>
            </w:r>
            <w:r w:rsidRPr="009C41AF">
              <w:rPr>
                <w:rStyle w:val="a5"/>
                <w:rFonts w:ascii="Verdana" w:hAnsi="Verdana"/>
                <w:color w:val="222222"/>
                <w:sz w:val="21"/>
                <w:szCs w:val="21"/>
                <w:lang w:val="en-US"/>
              </w:rPr>
              <w:t>off</w:t>
            </w:r>
          </w:p>
        </w:tc>
      </w:tr>
      <w:tr w:rsidR="009C41AF" w:rsidRPr="008B6656"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r>
              <w:rPr>
                <w:rFonts w:ascii="Verdana" w:hAnsi="Verdana"/>
                <w:color w:val="222222"/>
                <w:sz w:val="21"/>
                <w:szCs w:val="21"/>
              </w:rPr>
              <w:t>file</w:t>
            </w:r>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field for file selection and a </w:t>
            </w:r>
            <w:r w:rsidRPr="009C41AF">
              <w:rPr>
                <w:rStyle w:val="a5"/>
                <w:rFonts w:ascii="Verdana" w:hAnsi="Verdana"/>
                <w:color w:val="222222"/>
                <w:sz w:val="21"/>
                <w:szCs w:val="21"/>
                <w:lang w:val="en-US"/>
              </w:rPr>
              <w:t>Browse</w:t>
            </w:r>
            <w:r w:rsidRPr="009C41AF">
              <w:rPr>
                <w:rFonts w:ascii="Verdana" w:hAnsi="Verdana"/>
                <w:color w:val="222222"/>
                <w:sz w:val="21"/>
                <w:szCs w:val="21"/>
                <w:lang w:val="en-US"/>
              </w:rPr>
              <w:t> button to select the file on the client device</w:t>
            </w:r>
          </w:p>
        </w:tc>
      </w:tr>
      <w:tr w:rsidR="009C41AF" w:rsidRPr="008B6656"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r>
              <w:rPr>
                <w:rFonts w:ascii="Verdana" w:hAnsi="Verdana"/>
                <w:color w:val="222222"/>
                <w:sz w:val="21"/>
                <w:szCs w:val="21"/>
              </w:rPr>
              <w:t>hidden</w:t>
            </w:r>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does not render anything but it will store a value. This can be used to store values that need to be sent to the server when the form is saved</w:t>
            </w:r>
          </w:p>
        </w:tc>
      </w:tr>
      <w:tr w:rsidR="009C41AF" w:rsidRPr="008B6656"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r>
              <w:rPr>
                <w:rFonts w:ascii="Verdana" w:hAnsi="Verdana"/>
                <w:color w:val="222222"/>
                <w:sz w:val="21"/>
                <w:szCs w:val="21"/>
              </w:rPr>
              <w:t>image</w:t>
            </w:r>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an image that functions as a submit button (click on image to save form)</w:t>
            </w:r>
          </w:p>
        </w:tc>
      </w:tr>
      <w:tr w:rsidR="009C41AF" w:rsidRPr="008B6656"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r>
              <w:rPr>
                <w:rFonts w:ascii="Verdana" w:hAnsi="Verdana"/>
                <w:color w:val="222222"/>
                <w:sz w:val="21"/>
                <w:szCs w:val="21"/>
              </w:rPr>
              <w:t>password</w:t>
            </w:r>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text input where the characters are masked for privacy.</w:t>
            </w:r>
          </w:p>
        </w:tc>
      </w:tr>
      <w:tr w:rsidR="009C41AF" w:rsidRPr="008B6656"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r>
              <w:rPr>
                <w:rFonts w:ascii="Verdana" w:hAnsi="Verdana"/>
                <w:color w:val="222222"/>
                <w:sz w:val="21"/>
                <w:szCs w:val="21"/>
              </w:rPr>
              <w:t>radio</w:t>
            </w:r>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radio button that can be selected as part of a group of radio buttons.</w:t>
            </w:r>
          </w:p>
        </w:tc>
      </w:tr>
      <w:tr w:rsidR="009C41AF" w:rsidRPr="008B6656"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r>
              <w:rPr>
                <w:rFonts w:ascii="Verdana" w:hAnsi="Verdana"/>
                <w:color w:val="222222"/>
                <w:sz w:val="21"/>
                <w:szCs w:val="21"/>
              </w:rPr>
              <w:lastRenderedPageBreak/>
              <w:t>text</w:t>
            </w:r>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basic text input field.</w:t>
            </w:r>
          </w:p>
        </w:tc>
      </w:tr>
      <w:tr w:rsidR="009C41AF" w:rsidRPr="008B6656" w:rsidTr="009C41AF">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Default="009C41AF">
            <w:pPr>
              <w:spacing w:before="300" w:after="300" w:line="336" w:lineRule="atLeast"/>
              <w:rPr>
                <w:rFonts w:ascii="Verdana" w:hAnsi="Verdana"/>
                <w:color w:val="222222"/>
                <w:sz w:val="21"/>
                <w:szCs w:val="21"/>
              </w:rPr>
            </w:pPr>
            <w:r>
              <w:rPr>
                <w:rFonts w:ascii="Verdana" w:hAnsi="Verdana"/>
                <w:color w:val="222222"/>
                <w:sz w:val="21"/>
                <w:szCs w:val="21"/>
              </w:rPr>
              <w:t>submit</w:t>
            </w:r>
          </w:p>
        </w:tc>
        <w:tc>
          <w:tcPr>
            <w:tcW w:w="12443"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9C41AF" w:rsidRPr="009C41AF" w:rsidRDefault="009C41AF">
            <w:pPr>
              <w:spacing w:before="300" w:after="300" w:line="336" w:lineRule="atLeast"/>
              <w:rPr>
                <w:rFonts w:ascii="Verdana" w:hAnsi="Verdana"/>
                <w:color w:val="222222"/>
                <w:sz w:val="21"/>
                <w:szCs w:val="21"/>
                <w:lang w:val="en-US"/>
              </w:rPr>
            </w:pPr>
            <w:r w:rsidRPr="009C41AF">
              <w:rPr>
                <w:rFonts w:ascii="Verdana" w:hAnsi="Verdana"/>
                <w:color w:val="222222"/>
                <w:sz w:val="21"/>
                <w:szCs w:val="21"/>
                <w:lang w:val="en-US"/>
              </w:rPr>
              <w:t>This renders a button that submits the HTML form.</w:t>
            </w:r>
          </w:p>
        </w:tc>
      </w:tr>
    </w:tbl>
    <w:p w:rsidR="009C41AF" w:rsidRDefault="009C41AF" w:rsidP="009C41AF">
      <w:pPr>
        <w:spacing w:after="0" w:line="360" w:lineRule="auto"/>
        <w:rPr>
          <w:rFonts w:ascii="Times New Roman" w:hAnsi="Times New Roman" w:cs="Times New Roman"/>
          <w:sz w:val="24"/>
          <w:szCs w:val="24"/>
          <w:lang w:val="en-US"/>
        </w:rPr>
      </w:pPr>
    </w:p>
    <w:p w:rsidR="00562440" w:rsidRPr="00562440" w:rsidRDefault="00562440" w:rsidP="00562440">
      <w:pPr>
        <w:pStyle w:val="3"/>
        <w:shd w:val="clear" w:color="auto" w:fill="FFFFFF"/>
        <w:spacing w:before="0" w:beforeAutospacing="0" w:after="150" w:afterAutospacing="0" w:line="336" w:lineRule="atLeast"/>
        <w:rPr>
          <w:rFonts w:ascii="Verdana" w:hAnsi="Verdana"/>
          <w:color w:val="3C3C3C"/>
          <w:sz w:val="29"/>
          <w:szCs w:val="29"/>
          <w:lang w:val="en-US"/>
        </w:rPr>
      </w:pPr>
      <w:r w:rsidRPr="00562440">
        <w:rPr>
          <w:rFonts w:ascii="Verdana" w:hAnsi="Verdana"/>
          <w:color w:val="3C3C3C"/>
          <w:sz w:val="29"/>
          <w:szCs w:val="29"/>
          <w:lang w:val="en-US"/>
        </w:rPr>
        <w:t>Input Attributes</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Multiple attributes were introduced that allowed for the most common and simple validation requirements. If all validation requirements weren't met, the browser would simply not save your HTML form. There were also new attributes introduced that enhanced the functionality of forms in HTML5.</w:t>
      </w:r>
    </w:p>
    <w:p w:rsidR="00562440" w:rsidRPr="00562440" w:rsidRDefault="00562440" w:rsidP="00562440">
      <w:pPr>
        <w:pStyle w:val="4"/>
        <w:shd w:val="clear" w:color="auto" w:fill="FFFFFF"/>
        <w:spacing w:before="0" w:after="150" w:line="336" w:lineRule="atLeast"/>
        <w:rPr>
          <w:rFonts w:ascii="Verdana" w:hAnsi="Verdana"/>
          <w:color w:val="3C3C3C"/>
          <w:lang w:val="en-US"/>
        </w:rPr>
      </w:pPr>
      <w:r w:rsidRPr="00562440">
        <w:rPr>
          <w:rFonts w:ascii="Verdana" w:hAnsi="Verdana"/>
          <w:color w:val="3C3C3C"/>
          <w:lang w:val="en-US"/>
        </w:rPr>
        <w:t>Required</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required</w:t>
      </w:r>
      <w:r w:rsidRPr="00562440">
        <w:rPr>
          <w:rFonts w:ascii="Verdana" w:hAnsi="Verdana"/>
          <w:color w:val="3C3C3C"/>
          <w:lang w:val="en-US"/>
        </w:rPr>
        <w:t> attribute specifies that a text input must have valid data before the HTML form is saved:</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"email_address"</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"email"</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required</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"required"</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t>Pattern</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pattern</w:t>
      </w:r>
      <w:r w:rsidRPr="00562440">
        <w:rPr>
          <w:rFonts w:ascii="Verdana" w:hAnsi="Verdana"/>
          <w:color w:val="3C3C3C"/>
          <w:lang w:val="en-US"/>
        </w:rPr>
        <w:t> attribute specifies a regular expression that the value of the input field must match before the HTML form is saved:</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lastRenderedPageBreak/>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"zip_code"</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"text"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pattern</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"\d{5}(-\d{4})?"</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required</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"required"</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t>Readonly</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readonly</w:t>
      </w:r>
      <w:r w:rsidRPr="00562440">
        <w:rPr>
          <w:rFonts w:ascii="Verdana" w:hAnsi="Verdana"/>
          <w:color w:val="3C3C3C"/>
          <w:lang w:val="en-US"/>
        </w:rPr>
        <w:t> attribute specifies that a particular field is readonly and cannot be modified by the user:</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"profile_url"</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"url"</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readonly</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"readonly"</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t>Disabled</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disabled</w:t>
      </w:r>
      <w:r w:rsidRPr="00562440">
        <w:rPr>
          <w:rFonts w:ascii="Verdana" w:hAnsi="Verdana"/>
          <w:color w:val="3C3C3C"/>
          <w:lang w:val="en-US"/>
        </w:rPr>
        <w:t> attribute specifies that a particular field is disabled and cannot be modified by the user:</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"submit"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disabled</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"disabled"</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t>Min/Max</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min</w:t>
      </w:r>
      <w:r w:rsidRPr="00562440">
        <w:rPr>
          <w:rFonts w:ascii="Verdana" w:hAnsi="Verdana"/>
          <w:color w:val="3C3C3C"/>
          <w:lang w:val="en-US"/>
        </w:rPr>
        <w:t> and </w:t>
      </w:r>
      <w:r w:rsidRPr="00562440">
        <w:rPr>
          <w:rStyle w:val="a3"/>
          <w:rFonts w:ascii="Verdana" w:hAnsi="Verdana"/>
          <w:color w:val="3C3C3C"/>
          <w:lang w:val="en-US"/>
        </w:rPr>
        <w:t>max</w:t>
      </w:r>
      <w:r w:rsidRPr="00562440">
        <w:rPr>
          <w:rFonts w:ascii="Verdana" w:hAnsi="Verdana"/>
          <w:color w:val="3C3C3C"/>
          <w:lang w:val="en-US"/>
        </w:rPr>
        <w:t> attributes are used with the </w:t>
      </w:r>
      <w:r w:rsidRPr="00562440">
        <w:rPr>
          <w:rStyle w:val="a3"/>
          <w:rFonts w:ascii="Verdana" w:hAnsi="Verdana"/>
          <w:color w:val="3C3C3C"/>
          <w:lang w:val="en-US"/>
        </w:rPr>
        <w:t>range</w:t>
      </w:r>
      <w:r w:rsidRPr="00562440">
        <w:rPr>
          <w:rFonts w:ascii="Verdana" w:hAnsi="Verdana"/>
          <w:color w:val="3C3C3C"/>
          <w:lang w:val="en-US"/>
        </w:rPr>
        <w:t> input type to specify boundaries for the selected numeric value:</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"issue_quantity"</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"range"</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min</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"1"</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max</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"15"</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They can also be used with </w:t>
      </w:r>
      <w:r w:rsidRPr="00562440">
        <w:rPr>
          <w:rStyle w:val="a3"/>
          <w:rFonts w:ascii="Verdana" w:hAnsi="Verdana"/>
          <w:color w:val="3C3C3C"/>
          <w:lang w:val="en-US"/>
        </w:rPr>
        <w:t>date</w:t>
      </w:r>
      <w:r w:rsidRPr="00562440">
        <w:rPr>
          <w:rFonts w:ascii="Verdana" w:hAnsi="Verdana"/>
          <w:color w:val="3C3C3C"/>
          <w:lang w:val="en-US"/>
        </w:rPr>
        <w:t> inputs:</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"service_date"</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"date"</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min</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"2000-01-01"</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max</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"2999-12-31"</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t>Autocomplete</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autocomplete</w:t>
      </w:r>
      <w:r w:rsidRPr="00562440">
        <w:rPr>
          <w:rFonts w:ascii="Verdana" w:hAnsi="Verdana"/>
          <w:color w:val="3C3C3C"/>
          <w:lang w:val="en-US"/>
        </w:rPr>
        <w:t> attribute is used with various text inputs to toggle the auto-complete feature found in most modern browsers.</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"api_key"</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"text"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autocomplete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"off"</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4"/>
        <w:shd w:val="clear" w:color="auto" w:fill="FFFFFF"/>
        <w:spacing w:before="0" w:after="150" w:line="336" w:lineRule="atLeast"/>
        <w:rPr>
          <w:rFonts w:ascii="Verdana" w:hAnsi="Verdana"/>
          <w:color w:val="3C3C3C"/>
          <w:sz w:val="24"/>
          <w:szCs w:val="24"/>
          <w:lang w:val="en-US"/>
        </w:rPr>
      </w:pPr>
      <w:r w:rsidRPr="00562440">
        <w:rPr>
          <w:rFonts w:ascii="Verdana" w:hAnsi="Verdana"/>
          <w:color w:val="3C3C3C"/>
          <w:lang w:val="en-US"/>
        </w:rPr>
        <w:lastRenderedPageBreak/>
        <w:t>Placeholder</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The </w:t>
      </w:r>
      <w:r w:rsidRPr="00562440">
        <w:rPr>
          <w:rStyle w:val="a3"/>
          <w:rFonts w:ascii="Verdana" w:hAnsi="Verdana"/>
          <w:color w:val="3C3C3C"/>
          <w:lang w:val="en-US"/>
        </w:rPr>
        <w:t>placeholder</w:t>
      </w:r>
      <w:r w:rsidRPr="00562440">
        <w:rPr>
          <w:rFonts w:ascii="Verdana" w:hAnsi="Verdana"/>
          <w:color w:val="3C3C3C"/>
          <w:lang w:val="en-US"/>
        </w:rPr>
        <w:t> attribute renders a </w:t>
      </w:r>
      <w:r w:rsidRPr="00562440">
        <w:rPr>
          <w:rStyle w:val="a5"/>
          <w:rFonts w:ascii="Verdana" w:eastAsiaTheme="majorEastAsia" w:hAnsi="Verdana"/>
          <w:color w:val="3C3C3C"/>
          <w:lang w:val="en-US"/>
        </w:rPr>
        <w:t>"watermark"</w:t>
      </w:r>
      <w:r w:rsidRPr="00562440">
        <w:rPr>
          <w:rFonts w:ascii="Verdana" w:hAnsi="Verdana"/>
          <w:color w:val="3C3C3C"/>
          <w:lang w:val="en-US"/>
        </w:rPr>
        <w:t> that is shown when the input is empty. This hint text can be used to give the user further instructions for the specific field.</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562440">
        <w:rPr>
          <w:rStyle w:val="tag"/>
          <w:rFonts w:ascii="inherit" w:hAnsi="inherit"/>
          <w:color w:val="000088"/>
          <w:sz w:val="24"/>
          <w:szCs w:val="24"/>
          <w:lang w:val="en-US"/>
        </w:rPr>
        <w:t>&lt;input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name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"account_name"</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type</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"text"</w:t>
      </w:r>
      <w:r w:rsidRPr="00562440">
        <w:rPr>
          <w:rStyle w:val="pln"/>
          <w:rFonts w:ascii="inherit" w:hAnsi="inherit"/>
          <w:color w:val="000000"/>
          <w:sz w:val="24"/>
          <w:szCs w:val="24"/>
          <w:lang w:val="en-US"/>
        </w:rPr>
        <w:t xml:space="preserve"> </w:t>
      </w:r>
      <w:r w:rsidRPr="00562440">
        <w:rPr>
          <w:rStyle w:val="atn"/>
          <w:rFonts w:ascii="inherit" w:hAnsi="inherit"/>
          <w:color w:val="660066"/>
          <w:sz w:val="24"/>
          <w:szCs w:val="24"/>
          <w:lang w:val="en-US"/>
        </w:rPr>
        <w:t>placeholder</w:t>
      </w:r>
      <w:r w:rsidRPr="00562440">
        <w:rPr>
          <w:rStyle w:val="pun"/>
          <w:rFonts w:ascii="inherit" w:hAnsi="inherit"/>
          <w:color w:val="666600"/>
          <w:sz w:val="24"/>
          <w:szCs w:val="24"/>
          <w:lang w:val="en-US"/>
        </w:rPr>
        <w:t>=</w:t>
      </w:r>
      <w:r w:rsidRPr="00562440">
        <w:rPr>
          <w:rStyle w:val="atv"/>
          <w:rFonts w:ascii="inherit" w:hAnsi="inherit"/>
          <w:color w:val="008800"/>
          <w:sz w:val="24"/>
          <w:szCs w:val="24"/>
          <w:lang w:val="en-US"/>
        </w:rPr>
        <w:t>"Account name must contain at least 4 characters."</w:t>
      </w:r>
      <w:r w:rsidRPr="00562440">
        <w:rPr>
          <w:rStyle w:val="pln"/>
          <w:rFonts w:ascii="inherit" w:hAnsi="inherit"/>
          <w:color w:val="000000"/>
          <w:sz w:val="24"/>
          <w:szCs w:val="24"/>
          <w:lang w:val="en-US"/>
        </w:rPr>
        <w:t xml:space="preserve"> </w:t>
      </w:r>
      <w:r w:rsidRPr="00562440">
        <w:rPr>
          <w:rStyle w:val="tag"/>
          <w:rFonts w:ascii="inherit" w:hAnsi="inherit"/>
          <w:color w:val="000088"/>
          <w:sz w:val="24"/>
          <w:szCs w:val="24"/>
          <w:lang w:val="en-US"/>
        </w:rPr>
        <w:t>/&gt;</w:t>
      </w:r>
    </w:p>
    <w:p w:rsidR="00562440" w:rsidRPr="00562440" w:rsidRDefault="00562440" w:rsidP="00562440">
      <w:pPr>
        <w:pStyle w:val="3"/>
        <w:shd w:val="clear" w:color="auto" w:fill="FFFFFF"/>
        <w:spacing w:before="0" w:beforeAutospacing="0" w:after="150" w:afterAutospacing="0" w:line="336" w:lineRule="atLeast"/>
        <w:rPr>
          <w:rFonts w:ascii="Verdana" w:hAnsi="Verdana"/>
          <w:color w:val="3C3C3C"/>
          <w:sz w:val="29"/>
          <w:szCs w:val="29"/>
          <w:lang w:val="en-US"/>
        </w:rPr>
      </w:pPr>
      <w:r w:rsidRPr="00562440">
        <w:rPr>
          <w:rFonts w:ascii="Verdana" w:hAnsi="Verdana"/>
          <w:color w:val="3C3C3C"/>
          <w:sz w:val="29"/>
          <w:szCs w:val="29"/>
          <w:lang w:val="en-US"/>
        </w:rPr>
        <w:t>New Input Types in HTML5</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HTML5 introduced a new set of input </w:t>
      </w:r>
      <w:r w:rsidRPr="00562440">
        <w:rPr>
          <w:rStyle w:val="a3"/>
          <w:rFonts w:ascii="Verdana" w:hAnsi="Verdana"/>
          <w:color w:val="3C3C3C"/>
          <w:lang w:val="en-US"/>
        </w:rPr>
        <w:t>types</w:t>
      </w:r>
      <w:r w:rsidRPr="00562440">
        <w:rPr>
          <w:rFonts w:ascii="Verdana" w:hAnsi="Verdana"/>
          <w:color w:val="3C3C3C"/>
          <w:lang w:val="en-US"/>
        </w:rPr>
        <w:t> that can be used in your HTML form for data capture validation without the need for additional code or JavaScript:</w:t>
      </w:r>
    </w:p>
    <w:tbl>
      <w:tblPr>
        <w:tblW w:w="14451" w:type="dxa"/>
        <w:shd w:val="clear" w:color="auto" w:fill="FFFFFF"/>
        <w:tblCellMar>
          <w:top w:w="15" w:type="dxa"/>
          <w:left w:w="15" w:type="dxa"/>
          <w:bottom w:w="15" w:type="dxa"/>
          <w:right w:w="15" w:type="dxa"/>
        </w:tblCellMar>
        <w:tblLook w:val="04A0" w:firstRow="1" w:lastRow="0" w:firstColumn="1" w:lastColumn="0" w:noHBand="0" w:noVBand="1"/>
      </w:tblPr>
      <w:tblGrid>
        <w:gridCol w:w="2116"/>
        <w:gridCol w:w="12335"/>
      </w:tblGrid>
      <w:tr w:rsidR="00562440" w:rsidTr="00562440">
        <w:trPr>
          <w:tblHeader/>
        </w:trPr>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562440" w:rsidRDefault="00562440">
            <w:pPr>
              <w:spacing w:before="300" w:after="300" w:line="336" w:lineRule="atLeast"/>
              <w:rPr>
                <w:rFonts w:ascii="Verdana" w:hAnsi="Verdana"/>
                <w:b/>
                <w:bCs/>
                <w:color w:val="222222"/>
                <w:sz w:val="21"/>
                <w:szCs w:val="21"/>
              </w:rPr>
            </w:pPr>
            <w:r>
              <w:rPr>
                <w:rFonts w:ascii="Verdana" w:hAnsi="Verdana"/>
                <w:b/>
                <w:bCs/>
                <w:color w:val="222222"/>
                <w:sz w:val="21"/>
                <w:szCs w:val="21"/>
              </w:rPr>
              <w:t>Type</w:t>
            </w:r>
          </w:p>
        </w:tc>
        <w:tc>
          <w:tcPr>
            <w:tcW w:w="12335"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562440" w:rsidRDefault="00562440">
            <w:pPr>
              <w:spacing w:before="300" w:after="300" w:line="336" w:lineRule="atLeast"/>
              <w:rPr>
                <w:rFonts w:ascii="Verdana" w:hAnsi="Verdana"/>
                <w:b/>
                <w:bCs/>
                <w:color w:val="222222"/>
                <w:sz w:val="21"/>
                <w:szCs w:val="21"/>
              </w:rPr>
            </w:pPr>
            <w:r>
              <w:rPr>
                <w:rFonts w:ascii="Verdana" w:hAnsi="Verdana"/>
                <w:b/>
                <w:bCs/>
                <w:color w:val="222222"/>
                <w:sz w:val="21"/>
                <w:szCs w:val="21"/>
              </w:rPr>
              <w:t>Functionality</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color</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color picker.</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date</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select year, month and day without time.</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datetime-local</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select year, month, day and time without time-zone information stored.</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lastRenderedPageBreak/>
              <w:t>email</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text input field and validates that the e-mail address is valid.</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month</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select year and month only.</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number</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text input field that only allow numeric input.</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range</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control (typically a slider in most browsers) that allows a user to select an imprecise number.</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search</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text input field used for search.</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tel</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text input field used for telephone numbers.</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lastRenderedPageBreak/>
              <w:t>time</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enter time without time-zone information stored.</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url</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text input field and validates that the url is valid.</w:t>
            </w:r>
          </w:p>
        </w:tc>
      </w:tr>
      <w:tr w:rsidR="00562440" w:rsidRPr="008B6656" w:rsidTr="00562440">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Default="00562440">
            <w:pPr>
              <w:spacing w:before="300" w:after="300" w:line="336" w:lineRule="atLeast"/>
              <w:rPr>
                <w:rFonts w:ascii="Verdana" w:hAnsi="Verdana"/>
                <w:color w:val="222222"/>
                <w:sz w:val="21"/>
                <w:szCs w:val="21"/>
              </w:rPr>
            </w:pPr>
            <w:r>
              <w:rPr>
                <w:rFonts w:ascii="Verdana" w:hAnsi="Verdana"/>
                <w:color w:val="222222"/>
                <w:sz w:val="21"/>
                <w:szCs w:val="21"/>
              </w:rPr>
              <w:t>week</w:t>
            </w:r>
          </w:p>
        </w:tc>
        <w:tc>
          <w:tcPr>
            <w:tcW w:w="123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62440" w:rsidRPr="00562440" w:rsidRDefault="00562440">
            <w:pPr>
              <w:spacing w:before="300" w:after="300" w:line="336" w:lineRule="atLeast"/>
              <w:rPr>
                <w:rFonts w:ascii="Verdana" w:hAnsi="Verdana"/>
                <w:color w:val="222222"/>
                <w:sz w:val="21"/>
                <w:szCs w:val="21"/>
                <w:lang w:val="en-US"/>
              </w:rPr>
            </w:pPr>
            <w:r w:rsidRPr="00562440">
              <w:rPr>
                <w:rFonts w:ascii="Verdana" w:hAnsi="Verdana"/>
                <w:color w:val="222222"/>
                <w:sz w:val="21"/>
                <w:szCs w:val="21"/>
                <w:lang w:val="en-US"/>
              </w:rPr>
              <w:t>This renders a date control that allows you to select year and week only.</w:t>
            </w:r>
          </w:p>
        </w:tc>
      </w:tr>
    </w:tbl>
    <w:p w:rsidR="00562440" w:rsidRPr="00562440" w:rsidRDefault="00562440" w:rsidP="00562440">
      <w:pPr>
        <w:pStyle w:val="2"/>
        <w:shd w:val="clear" w:color="auto" w:fill="FFFFFF"/>
        <w:spacing w:before="600" w:after="225" w:line="288" w:lineRule="atLeast"/>
        <w:rPr>
          <w:rFonts w:ascii="Verdana" w:hAnsi="Verdana"/>
          <w:color w:val="646464"/>
          <w:spacing w:val="15"/>
          <w:sz w:val="29"/>
          <w:szCs w:val="29"/>
          <w:lang w:val="en-US"/>
        </w:rPr>
      </w:pPr>
      <w:r w:rsidRPr="00562440">
        <w:rPr>
          <w:rFonts w:ascii="Verdana" w:hAnsi="Verdana"/>
          <w:b/>
          <w:bCs/>
          <w:color w:val="646464"/>
          <w:spacing w:val="15"/>
          <w:sz w:val="29"/>
          <w:szCs w:val="29"/>
          <w:lang w:val="en-US"/>
        </w:rPr>
        <w:t>SVG</w:t>
      </w:r>
    </w:p>
    <w:p w:rsidR="00562440" w:rsidRPr="00562440" w:rsidRDefault="00562440" w:rsidP="00562440">
      <w:pPr>
        <w:pStyle w:val="a6"/>
        <w:shd w:val="clear" w:color="auto" w:fill="FFFFFF"/>
        <w:spacing w:before="0" w:beforeAutospacing="0" w:after="340" w:afterAutospacing="0"/>
        <w:rPr>
          <w:rFonts w:ascii="Verdana" w:hAnsi="Verdana"/>
          <w:color w:val="3C3C3C"/>
          <w:lang w:val="en-US"/>
        </w:rPr>
      </w:pPr>
      <w:r w:rsidRPr="00562440">
        <w:rPr>
          <w:rFonts w:ascii="Verdana" w:hAnsi="Verdana"/>
          <w:color w:val="3C3C3C"/>
          <w:lang w:val="en-US"/>
        </w:rPr>
        <w:t>Scalable Vector Graphics (SVG) is an image format that can draw 2D graphics directly in the browser. SVG is based on XML and supports features such as interactivity, transitions and animations. SVG was one of the many standards designed by the World Wide Web Consortium (W3C). Typically SVG graphics are stored in XML files and edited using vector-based image manipulation programs. Many browsers can display SVG graphics in a manner similar to how they display other image formats.</w:t>
      </w:r>
    </w:p>
    <w:p w:rsidR="00562440" w:rsidRPr="00562440" w:rsidRDefault="00562440" w:rsidP="00562440">
      <w:pPr>
        <w:pStyle w:val="a6"/>
        <w:shd w:val="clear" w:color="auto" w:fill="FFFFFF"/>
        <w:spacing w:before="300" w:beforeAutospacing="0" w:after="340" w:afterAutospacing="0"/>
        <w:rPr>
          <w:rFonts w:ascii="Verdana" w:hAnsi="Verdana"/>
          <w:color w:val="3C3C3C"/>
          <w:lang w:val="en-US"/>
        </w:rPr>
      </w:pPr>
      <w:r w:rsidRPr="00562440">
        <w:rPr>
          <w:rFonts w:ascii="Verdana" w:hAnsi="Verdana"/>
          <w:color w:val="3C3C3C"/>
          <w:lang w:val="en-US"/>
        </w:rPr>
        <w:t>HTML5 introduced the ability to embed SVG graphics directly in web pages. Now you can create SVG shapes in your HTML web page and manipulate them directly with CSS or JavaScript.</w:t>
      </w:r>
    </w:p>
    <w:p w:rsidR="00562440" w:rsidRDefault="00562440" w:rsidP="009C41AF">
      <w:pPr>
        <w:spacing w:after="0" w:line="360" w:lineRule="auto"/>
        <w:rPr>
          <w:rFonts w:ascii="Times New Roman" w:hAnsi="Times New Roman" w:cs="Times New Roman"/>
          <w:sz w:val="24"/>
          <w:szCs w:val="24"/>
          <w:lang w:val="en-US"/>
        </w:rPr>
      </w:pPr>
    </w:p>
    <w:p w:rsidR="00562440" w:rsidRDefault="00562440" w:rsidP="00562440">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Css</w:t>
      </w:r>
    </w:p>
    <w:p w:rsidR="00562440" w:rsidRDefault="00562440" w:rsidP="009C41AF">
      <w:pPr>
        <w:spacing w:after="0" w:line="360" w:lineRule="auto"/>
        <w:rPr>
          <w:rFonts w:ascii="Times New Roman" w:hAnsi="Times New Roman" w:cs="Times New Roman"/>
          <w:sz w:val="24"/>
          <w:szCs w:val="24"/>
          <w:lang w:val="en-US"/>
        </w:rPr>
      </w:pPr>
    </w:p>
    <w:p w:rsidR="00562440" w:rsidRPr="00562440" w:rsidRDefault="00562440" w:rsidP="00562440">
      <w:pPr>
        <w:shd w:val="clear" w:color="auto" w:fill="FFFFFF"/>
        <w:spacing w:before="300" w:after="340" w:line="240" w:lineRule="auto"/>
        <w:rPr>
          <w:rFonts w:ascii="Verdana" w:eastAsia="Times New Roman" w:hAnsi="Verdana" w:cs="Times New Roman"/>
          <w:color w:val="3C3C3C"/>
          <w:sz w:val="24"/>
          <w:szCs w:val="24"/>
          <w:lang w:val="en-US" w:eastAsia="ru-RU"/>
        </w:rPr>
      </w:pPr>
      <w:r w:rsidRPr="00562440">
        <w:rPr>
          <w:rFonts w:ascii="Verdana" w:eastAsia="Times New Roman" w:hAnsi="Verdana" w:cs="Times New Roman"/>
          <w:color w:val="3C3C3C"/>
          <w:sz w:val="24"/>
          <w:szCs w:val="24"/>
          <w:lang w:val="en-US" w:eastAsia="ru-RU"/>
        </w:rPr>
        <w:t>The coding of CSS style rules can be done in three places, namely:</w:t>
      </w:r>
    </w:p>
    <w:p w:rsidR="00562440" w:rsidRPr="00562440" w:rsidRDefault="00562440" w:rsidP="00562440">
      <w:pPr>
        <w:numPr>
          <w:ilvl w:val="0"/>
          <w:numId w:val="3"/>
        </w:numPr>
        <w:shd w:val="clear" w:color="auto" w:fill="FFFFFF"/>
        <w:spacing w:after="340" w:line="336" w:lineRule="atLeast"/>
        <w:ind w:left="0"/>
        <w:rPr>
          <w:rFonts w:ascii="Verdana" w:eastAsia="Times New Roman" w:hAnsi="Verdana" w:cs="Times New Roman"/>
          <w:color w:val="3C3C3C"/>
          <w:sz w:val="24"/>
          <w:szCs w:val="24"/>
          <w:lang w:val="en-US" w:eastAsia="ru-RU"/>
        </w:rPr>
      </w:pPr>
      <w:r w:rsidRPr="00562440">
        <w:rPr>
          <w:rFonts w:ascii="Verdana" w:eastAsia="Times New Roman" w:hAnsi="Verdana" w:cs="Times New Roman"/>
          <w:b/>
          <w:bCs/>
          <w:color w:val="3C3C3C"/>
          <w:sz w:val="24"/>
          <w:szCs w:val="24"/>
          <w:lang w:val="en-US" w:eastAsia="ru-RU"/>
        </w:rPr>
        <w:t>Inline</w:t>
      </w:r>
      <w:r w:rsidRPr="00562440">
        <w:rPr>
          <w:rFonts w:ascii="Verdana" w:eastAsia="Times New Roman" w:hAnsi="Verdana" w:cs="Times New Roman"/>
          <w:color w:val="3C3C3C"/>
          <w:sz w:val="24"/>
          <w:szCs w:val="24"/>
          <w:lang w:val="en-US" w:eastAsia="ru-RU"/>
        </w:rPr>
        <w:t> - done in the HTML tag.</w:t>
      </w:r>
    </w:p>
    <w:p w:rsidR="00562440" w:rsidRPr="00562440" w:rsidRDefault="00562440" w:rsidP="00562440">
      <w:pPr>
        <w:numPr>
          <w:ilvl w:val="0"/>
          <w:numId w:val="3"/>
        </w:numPr>
        <w:shd w:val="clear" w:color="auto" w:fill="FFFFFF"/>
        <w:spacing w:after="340" w:line="336" w:lineRule="atLeast"/>
        <w:ind w:left="0"/>
        <w:rPr>
          <w:rFonts w:ascii="Verdana" w:eastAsia="Times New Roman" w:hAnsi="Verdana" w:cs="Times New Roman"/>
          <w:color w:val="3C3C3C"/>
          <w:sz w:val="24"/>
          <w:szCs w:val="24"/>
          <w:lang w:val="en-US" w:eastAsia="ru-RU"/>
        </w:rPr>
      </w:pPr>
      <w:r w:rsidRPr="00562440">
        <w:rPr>
          <w:rFonts w:ascii="Verdana" w:eastAsia="Times New Roman" w:hAnsi="Verdana" w:cs="Times New Roman"/>
          <w:b/>
          <w:bCs/>
          <w:color w:val="3C3C3C"/>
          <w:sz w:val="24"/>
          <w:szCs w:val="24"/>
          <w:lang w:val="en-US" w:eastAsia="ru-RU"/>
        </w:rPr>
        <w:t>Internal Style Sheet</w:t>
      </w:r>
      <w:r w:rsidRPr="00562440">
        <w:rPr>
          <w:rFonts w:ascii="Verdana" w:eastAsia="Times New Roman" w:hAnsi="Verdana" w:cs="Times New Roman"/>
          <w:color w:val="3C3C3C"/>
          <w:sz w:val="24"/>
          <w:szCs w:val="24"/>
          <w:lang w:val="en-US" w:eastAsia="ru-RU"/>
        </w:rPr>
        <w:t> - coded at the beginning of a HTML document i.e. inside the &lt;head&gt;&lt;/head&gt; tags, and closed by the &lt;style type=“text/css”&gt; &lt;/style&gt; tags.</w:t>
      </w:r>
    </w:p>
    <w:p w:rsidR="00562440" w:rsidRPr="00562440" w:rsidRDefault="00562440" w:rsidP="00562440">
      <w:pPr>
        <w:numPr>
          <w:ilvl w:val="0"/>
          <w:numId w:val="3"/>
        </w:numPr>
        <w:shd w:val="clear" w:color="auto" w:fill="FFFFFF"/>
        <w:spacing w:after="340" w:line="336" w:lineRule="atLeast"/>
        <w:ind w:left="0"/>
        <w:rPr>
          <w:rFonts w:ascii="Verdana" w:eastAsia="Times New Roman" w:hAnsi="Verdana" w:cs="Times New Roman"/>
          <w:color w:val="3C3C3C"/>
          <w:sz w:val="24"/>
          <w:szCs w:val="24"/>
          <w:lang w:val="en-US" w:eastAsia="ru-RU"/>
        </w:rPr>
      </w:pPr>
      <w:r w:rsidRPr="00562440">
        <w:rPr>
          <w:rFonts w:ascii="Verdana" w:eastAsia="Times New Roman" w:hAnsi="Verdana" w:cs="Times New Roman"/>
          <w:b/>
          <w:bCs/>
          <w:color w:val="3C3C3C"/>
          <w:sz w:val="24"/>
          <w:szCs w:val="24"/>
          <w:lang w:val="en-US" w:eastAsia="ru-RU"/>
        </w:rPr>
        <w:t>External Style Sheet</w:t>
      </w:r>
      <w:r w:rsidRPr="00562440">
        <w:rPr>
          <w:rFonts w:ascii="Verdana" w:eastAsia="Times New Roman" w:hAnsi="Verdana" w:cs="Times New Roman"/>
          <w:color w:val="3C3C3C"/>
          <w:sz w:val="24"/>
          <w:szCs w:val="24"/>
          <w:lang w:val="en-US" w:eastAsia="ru-RU"/>
        </w:rPr>
        <w:t> - this is a separate file with a .css extension which serves as a reference for multiple HTML pages to use. A link is defined in the header of the HTML pages pointing browsers to where to look for the styles.</w:t>
      </w:r>
    </w:p>
    <w:p w:rsidR="00562440" w:rsidRDefault="00562440" w:rsidP="009C41AF">
      <w:pPr>
        <w:spacing w:after="0" w:line="360" w:lineRule="auto"/>
        <w:rPr>
          <w:rFonts w:ascii="Times New Roman" w:hAnsi="Times New Roman" w:cs="Times New Roman"/>
          <w:sz w:val="24"/>
          <w:szCs w:val="24"/>
          <w:lang w:val="en-US"/>
        </w:rPr>
      </w:pPr>
      <w:r w:rsidRPr="00562440">
        <w:rPr>
          <w:rFonts w:ascii="Times New Roman" w:hAnsi="Times New Roman" w:cs="Times New Roman"/>
          <w:sz w:val="24"/>
          <w:szCs w:val="24"/>
          <w:lang w:val="en-US"/>
        </w:rPr>
        <w:t>.</w:t>
      </w:r>
      <w:r>
        <w:rPr>
          <w:rFonts w:ascii="Times New Roman" w:hAnsi="Times New Roman" w:cs="Times New Roman"/>
          <w:sz w:val="24"/>
          <w:szCs w:val="24"/>
          <w:lang w:val="en-US"/>
        </w:rPr>
        <w:t>class {}</w:t>
      </w:r>
    </w:p>
    <w:p w:rsidR="00562440" w:rsidRDefault="00562440" w:rsidP="009C41A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 {}</w:t>
      </w:r>
    </w:p>
    <w:p w:rsidR="00562440" w:rsidRDefault="00562440" w:rsidP="0056244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Child:</w:t>
      </w:r>
    </w:p>
    <w:p w:rsidR="00562440" w:rsidRPr="00562440" w:rsidRDefault="00562440" w:rsidP="00562440">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Fonts w:ascii="inherit" w:hAnsi="inherit"/>
          <w:color w:val="000000"/>
          <w:sz w:val="24"/>
          <w:szCs w:val="24"/>
          <w:lang w:val="en-US"/>
        </w:rPr>
      </w:pPr>
      <w:r w:rsidRPr="00562440">
        <w:rPr>
          <w:rFonts w:ascii="inherit" w:hAnsi="inherit"/>
          <w:color w:val="000000"/>
          <w:sz w:val="24"/>
          <w:szCs w:val="24"/>
          <w:lang w:val="en-US"/>
        </w:rPr>
        <w:t xml:space="preserve">section </w:t>
      </w:r>
      <w:r>
        <w:rPr>
          <w:rFonts w:ascii="inherit" w:hAnsi="inherit"/>
          <w:color w:val="000000"/>
          <w:sz w:val="24"/>
          <w:szCs w:val="24"/>
          <w:lang w:val="en-US"/>
        </w:rPr>
        <w:t xml:space="preserve"> </w:t>
      </w:r>
      <w:r w:rsidRPr="00562440">
        <w:rPr>
          <w:rFonts w:ascii="inherit" w:hAnsi="inherit"/>
          <w:color w:val="666600"/>
          <w:sz w:val="24"/>
          <w:szCs w:val="24"/>
          <w:lang w:val="en-US"/>
        </w:rPr>
        <w:t>&gt;</w:t>
      </w:r>
      <w:r>
        <w:rPr>
          <w:rFonts w:ascii="inherit" w:hAnsi="inherit"/>
          <w:color w:val="666600"/>
          <w:sz w:val="24"/>
          <w:szCs w:val="24"/>
          <w:lang w:val="en-US"/>
        </w:rPr>
        <w:t xml:space="preserve"> </w:t>
      </w:r>
      <w:r w:rsidRPr="00562440">
        <w:rPr>
          <w:rFonts w:ascii="inherit" w:hAnsi="inherit"/>
          <w:color w:val="000000"/>
          <w:sz w:val="24"/>
          <w:szCs w:val="24"/>
          <w:lang w:val="en-US"/>
        </w:rPr>
        <w:t xml:space="preserve"> p </w:t>
      </w:r>
      <w:r w:rsidRPr="00562440">
        <w:rPr>
          <w:rFonts w:ascii="inherit" w:hAnsi="inherit"/>
          <w:color w:val="666600"/>
          <w:sz w:val="24"/>
          <w:szCs w:val="24"/>
          <w:lang w:val="en-US"/>
        </w:rPr>
        <w:t>{</w:t>
      </w:r>
    </w:p>
    <w:p w:rsidR="00562440" w:rsidRPr="00562440" w:rsidRDefault="00562440" w:rsidP="0056244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lang w:val="en-US" w:eastAsia="ru-RU"/>
        </w:rPr>
      </w:pPr>
      <w:r w:rsidRPr="00562440">
        <w:rPr>
          <w:rFonts w:ascii="inherit" w:eastAsia="Times New Roman" w:hAnsi="inherit" w:cs="Courier New"/>
          <w:color w:val="000000"/>
          <w:sz w:val="24"/>
          <w:szCs w:val="24"/>
          <w:lang w:val="en-US" w:eastAsia="ru-RU"/>
        </w:rPr>
        <w:t xml:space="preserve">  font</w:t>
      </w:r>
      <w:r w:rsidRPr="00562440">
        <w:rPr>
          <w:rFonts w:ascii="inherit" w:eastAsia="Times New Roman" w:hAnsi="inherit" w:cs="Courier New"/>
          <w:color w:val="666600"/>
          <w:sz w:val="24"/>
          <w:szCs w:val="24"/>
          <w:lang w:val="en-US" w:eastAsia="ru-RU"/>
        </w:rPr>
        <w:t>-</w:t>
      </w:r>
      <w:r w:rsidRPr="00562440">
        <w:rPr>
          <w:rFonts w:ascii="inherit" w:eastAsia="Times New Roman" w:hAnsi="inherit" w:cs="Courier New"/>
          <w:color w:val="000000"/>
          <w:sz w:val="24"/>
          <w:szCs w:val="24"/>
          <w:lang w:val="en-US" w:eastAsia="ru-RU"/>
        </w:rPr>
        <w:t>weight</w:t>
      </w:r>
      <w:r w:rsidRPr="00562440">
        <w:rPr>
          <w:rFonts w:ascii="inherit" w:eastAsia="Times New Roman" w:hAnsi="inherit" w:cs="Courier New"/>
          <w:color w:val="666600"/>
          <w:sz w:val="24"/>
          <w:szCs w:val="24"/>
          <w:lang w:val="en-US" w:eastAsia="ru-RU"/>
        </w:rPr>
        <w:t>:</w:t>
      </w:r>
      <w:r w:rsidRPr="00562440">
        <w:rPr>
          <w:rFonts w:ascii="inherit" w:eastAsia="Times New Roman" w:hAnsi="inherit" w:cs="Courier New"/>
          <w:color w:val="000000"/>
          <w:sz w:val="24"/>
          <w:szCs w:val="24"/>
          <w:lang w:val="en-US" w:eastAsia="ru-RU"/>
        </w:rPr>
        <w:t xml:space="preserve"> bold</w:t>
      </w:r>
      <w:r w:rsidRPr="00562440">
        <w:rPr>
          <w:rFonts w:ascii="inherit" w:eastAsia="Times New Roman" w:hAnsi="inherit" w:cs="Courier New"/>
          <w:color w:val="666600"/>
          <w:sz w:val="24"/>
          <w:szCs w:val="24"/>
          <w:lang w:val="en-US" w:eastAsia="ru-RU"/>
        </w:rPr>
        <w:t>;</w:t>
      </w:r>
    </w:p>
    <w:p w:rsidR="00562440" w:rsidRPr="00562440" w:rsidRDefault="00562440" w:rsidP="0056244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562440">
        <w:rPr>
          <w:rFonts w:ascii="inherit" w:eastAsia="Times New Roman" w:hAnsi="inherit" w:cs="Courier New"/>
          <w:color w:val="666600"/>
          <w:sz w:val="24"/>
          <w:szCs w:val="24"/>
          <w:lang w:val="en-US" w:eastAsia="ru-RU"/>
        </w:rPr>
        <w:t>}</w:t>
      </w:r>
    </w:p>
    <w:p w:rsidR="00562440" w:rsidRDefault="00562440" w:rsidP="009C41AF">
      <w:pPr>
        <w:spacing w:after="0" w:line="360" w:lineRule="auto"/>
        <w:rPr>
          <w:rFonts w:ascii="Times New Roman" w:hAnsi="Times New Roman" w:cs="Times New Roman"/>
          <w:sz w:val="24"/>
          <w:szCs w:val="24"/>
          <w:lang w:val="en-US"/>
        </w:rPr>
      </w:pPr>
    </w:p>
    <w:p w:rsidR="00540CAA" w:rsidRDefault="00540CAA" w:rsidP="009C41AF">
      <w:pPr>
        <w:spacing w:after="0" w:line="360" w:lineRule="auto"/>
        <w:rPr>
          <w:rFonts w:ascii="Times New Roman" w:hAnsi="Times New Roman" w:cs="Times New Roman"/>
          <w:sz w:val="24"/>
          <w:szCs w:val="24"/>
          <w:lang w:val="en-US"/>
        </w:rPr>
      </w:pPr>
    </w:p>
    <w:p w:rsidR="00540CAA" w:rsidRDefault="00540CAA" w:rsidP="009C41AF">
      <w:pPr>
        <w:spacing w:after="0" w:line="360" w:lineRule="auto"/>
        <w:rPr>
          <w:rFonts w:ascii="Times New Roman" w:hAnsi="Times New Roman" w:cs="Times New Roman"/>
          <w:sz w:val="24"/>
          <w:szCs w:val="24"/>
          <w:lang w:val="en-US"/>
        </w:rPr>
      </w:pPr>
    </w:p>
    <w:p w:rsidR="00540CAA" w:rsidRPr="00B772D2"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B772D2">
        <w:rPr>
          <w:rStyle w:val="pln"/>
          <w:rFonts w:ascii="inherit" w:hAnsi="inherit"/>
          <w:color w:val="000000"/>
          <w:sz w:val="24"/>
          <w:szCs w:val="24"/>
          <w:lang w:val="en-US"/>
        </w:rPr>
        <w:lastRenderedPageBreak/>
        <w:t xml:space="preserve">body </w:t>
      </w:r>
      <w:r w:rsidRPr="00B772D2">
        <w:rPr>
          <w:rStyle w:val="pun"/>
          <w:rFonts w:ascii="inherit" w:hAnsi="inherit"/>
          <w:color w:val="666600"/>
          <w:sz w:val="24"/>
          <w:szCs w:val="24"/>
          <w:lang w:val="en-US"/>
        </w:rPr>
        <w:t>{</w:t>
      </w:r>
    </w:p>
    <w:p w:rsidR="00540CAA" w:rsidRPr="00B772D2"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B772D2">
        <w:rPr>
          <w:rStyle w:val="pln"/>
          <w:rFonts w:ascii="inherit" w:hAnsi="inherit"/>
          <w:color w:val="000000"/>
          <w:sz w:val="24"/>
          <w:szCs w:val="24"/>
          <w:lang w:val="en-US"/>
        </w:rPr>
        <w:t xml:space="preserve">    color</w:t>
      </w:r>
      <w:r w:rsidRPr="00B772D2">
        <w:rPr>
          <w:rStyle w:val="pun"/>
          <w:rFonts w:ascii="inherit" w:hAnsi="inherit"/>
          <w:color w:val="666600"/>
          <w:sz w:val="24"/>
          <w:szCs w:val="24"/>
          <w:lang w:val="en-US"/>
        </w:rPr>
        <w:t>:</w:t>
      </w:r>
      <w:r w:rsidRPr="00B772D2">
        <w:rPr>
          <w:rStyle w:val="pln"/>
          <w:rFonts w:ascii="inherit" w:hAnsi="inherit"/>
          <w:color w:val="000000"/>
          <w:sz w:val="24"/>
          <w:szCs w:val="24"/>
          <w:lang w:val="en-US"/>
        </w:rPr>
        <w:t xml:space="preserve"> red </w:t>
      </w:r>
      <w:r w:rsidRPr="00B772D2">
        <w:rPr>
          <w:rStyle w:val="pun"/>
          <w:rFonts w:ascii="inherit" w:hAnsi="inherit"/>
          <w:color w:val="666600"/>
          <w:sz w:val="24"/>
          <w:szCs w:val="24"/>
          <w:lang w:val="en-US"/>
        </w:rPr>
        <w:t>!</w:t>
      </w:r>
      <w:r w:rsidRPr="00B772D2">
        <w:rPr>
          <w:rStyle w:val="pln"/>
          <w:rFonts w:ascii="inherit" w:hAnsi="inherit"/>
          <w:color w:val="000000"/>
          <w:sz w:val="24"/>
          <w:szCs w:val="24"/>
          <w:lang w:val="en-US"/>
        </w:rPr>
        <w:t>important</w:t>
      </w:r>
      <w:r w:rsidRPr="00B772D2">
        <w:rPr>
          <w:rStyle w:val="pun"/>
          <w:rFonts w:ascii="inherit" w:hAnsi="inherit"/>
          <w:color w:val="666600"/>
          <w:sz w:val="24"/>
          <w:szCs w:val="24"/>
          <w:lang w:val="en-US"/>
        </w:rPr>
        <w:t>;</w:t>
      </w:r>
    </w:p>
    <w:p w:rsidR="00540CAA" w:rsidRPr="00B772D2"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B772D2">
        <w:rPr>
          <w:rStyle w:val="pun"/>
          <w:rFonts w:ascii="inherit" w:hAnsi="inherit"/>
          <w:color w:val="666600"/>
          <w:sz w:val="24"/>
          <w:szCs w:val="24"/>
          <w:lang w:val="en-US"/>
        </w:rPr>
        <w:t>}</w:t>
      </w:r>
    </w:p>
    <w:p w:rsidR="00562440" w:rsidRDefault="00562440" w:rsidP="009C41AF">
      <w:pPr>
        <w:spacing w:after="0" w:line="360" w:lineRule="auto"/>
        <w:rPr>
          <w:rFonts w:ascii="Times New Roman" w:hAnsi="Times New Roman" w:cs="Times New Roman"/>
          <w:sz w:val="24"/>
          <w:szCs w:val="24"/>
          <w:lang w:val="en-US"/>
        </w:rPr>
      </w:pPr>
    </w:p>
    <w:p w:rsidR="00540CAA" w:rsidRPr="00B772D2" w:rsidRDefault="00540CAA" w:rsidP="00540CAA">
      <w:pPr>
        <w:pStyle w:val="2"/>
        <w:shd w:val="clear" w:color="auto" w:fill="FFFFFF"/>
        <w:spacing w:before="0" w:line="336" w:lineRule="atLeast"/>
        <w:jc w:val="center"/>
        <w:rPr>
          <w:rFonts w:ascii="Verdana" w:hAnsi="Verdana"/>
          <w:color w:val="474747"/>
          <w:lang w:val="en-US"/>
        </w:rPr>
      </w:pPr>
      <w:r>
        <w:rPr>
          <w:rFonts w:ascii="Verdana" w:hAnsi="Verdana"/>
          <w:color w:val="474747"/>
          <w:lang w:val="en-US"/>
        </w:rPr>
        <w:t>J</w:t>
      </w:r>
      <w:r w:rsidRPr="00B772D2">
        <w:rPr>
          <w:rFonts w:ascii="Verdana" w:hAnsi="Verdana"/>
          <w:color w:val="474747"/>
          <w:lang w:val="en-US"/>
        </w:rPr>
        <w:t>avaScript</w:t>
      </w:r>
    </w:p>
    <w:p w:rsidR="00540CAA" w:rsidRDefault="00540CAA" w:rsidP="00540CAA">
      <w:pPr>
        <w:spacing w:after="0" w:line="360" w:lineRule="auto"/>
        <w:jc w:val="center"/>
        <w:rPr>
          <w:rFonts w:ascii="Times New Roman" w:hAnsi="Times New Roman" w:cs="Times New Roman"/>
          <w:sz w:val="24"/>
          <w:szCs w:val="24"/>
          <w:lang w:val="en-US"/>
        </w:rPr>
      </w:pP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kwd"/>
          <w:rFonts w:ascii="inherit" w:hAnsi="inherit"/>
          <w:color w:val="000088"/>
          <w:sz w:val="24"/>
          <w:szCs w:val="24"/>
          <w:lang w:val="en-US"/>
        </w:rPr>
        <w:t>if</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day </w:t>
      </w:r>
      <w:r w:rsidRPr="00540CAA">
        <w:rPr>
          <w:rStyle w:val="pun"/>
          <w:rFonts w:ascii="inherit" w:hAnsi="inherit"/>
          <w:color w:val="666600"/>
          <w:sz w:val="24"/>
          <w:szCs w:val="24"/>
          <w:lang w:val="en-US"/>
        </w:rPr>
        <w:t>&gt;</w:t>
      </w:r>
      <w:r w:rsidRPr="00540CAA">
        <w:rPr>
          <w:rStyle w:val="pln"/>
          <w:rFonts w:ascii="inherit" w:hAnsi="inherit"/>
          <w:color w:val="000000"/>
          <w:sz w:val="24"/>
          <w:szCs w:val="24"/>
          <w:lang w:val="en-US"/>
        </w:rPr>
        <w:t xml:space="preserve"> </w:t>
      </w:r>
      <w:r w:rsidRPr="00540CAA">
        <w:rPr>
          <w:rStyle w:val="lit"/>
          <w:rFonts w:ascii="inherit" w:hAnsi="inherit"/>
          <w:color w:val="006666"/>
          <w:sz w:val="24"/>
          <w:szCs w:val="24"/>
          <w:lang w:val="en-US"/>
        </w:rPr>
        <w:t>5</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ln"/>
          <w:rFonts w:ascii="inherit" w:hAnsi="inherit"/>
          <w:color w:val="000000"/>
          <w:sz w:val="24"/>
          <w:szCs w:val="24"/>
          <w:lang w:val="en-US"/>
        </w:rPr>
        <w:t xml:space="preserve">    greeting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"Have a good weekend!"</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kwd"/>
          <w:rFonts w:ascii="inherit" w:hAnsi="inherit"/>
          <w:color w:val="000088"/>
          <w:sz w:val="24"/>
          <w:szCs w:val="24"/>
          <w:lang w:val="en-US"/>
        </w:rPr>
        <w:t>else</w:t>
      </w:r>
      <w:r w:rsidRPr="00540CAA">
        <w:rPr>
          <w:rStyle w:val="pln"/>
          <w:rFonts w:ascii="inherit" w:hAnsi="inherit"/>
          <w:color w:val="000000"/>
          <w:sz w:val="24"/>
          <w:szCs w:val="24"/>
          <w:lang w:val="en-US"/>
        </w:rPr>
        <w:t xml:space="preserve"> </w:t>
      </w:r>
      <w:r w:rsidRPr="00540CAA">
        <w:rPr>
          <w:rStyle w:val="kwd"/>
          <w:rFonts w:ascii="inherit" w:hAnsi="inherit"/>
          <w:color w:val="000088"/>
          <w:sz w:val="24"/>
          <w:szCs w:val="24"/>
          <w:lang w:val="en-US"/>
        </w:rPr>
        <w:t>if</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day </w:t>
      </w:r>
      <w:r w:rsidRPr="00540CAA">
        <w:rPr>
          <w:rStyle w:val="pun"/>
          <w:rFonts w:ascii="inherit" w:hAnsi="inherit"/>
          <w:color w:val="666600"/>
          <w:sz w:val="24"/>
          <w:szCs w:val="24"/>
          <w:lang w:val="en-US"/>
        </w:rPr>
        <w:t>&lt;</w:t>
      </w:r>
      <w:r w:rsidRPr="00540CAA">
        <w:rPr>
          <w:rStyle w:val="pln"/>
          <w:rFonts w:ascii="inherit" w:hAnsi="inherit"/>
          <w:color w:val="000000"/>
          <w:sz w:val="24"/>
          <w:szCs w:val="24"/>
          <w:lang w:val="en-US"/>
        </w:rPr>
        <w:t xml:space="preserve"> </w:t>
      </w:r>
      <w:r w:rsidRPr="00540CAA">
        <w:rPr>
          <w:rStyle w:val="lit"/>
          <w:rFonts w:ascii="inherit" w:hAnsi="inherit"/>
          <w:color w:val="006666"/>
          <w:sz w:val="24"/>
          <w:szCs w:val="24"/>
          <w:lang w:val="en-US"/>
        </w:rPr>
        <w:t>2</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ln"/>
          <w:rFonts w:ascii="inherit" w:hAnsi="inherit"/>
          <w:color w:val="000000"/>
          <w:sz w:val="24"/>
          <w:szCs w:val="24"/>
          <w:lang w:val="en-US"/>
        </w:rPr>
        <w:t xml:space="preserve">    greeting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"Are you having a case of the Mondays!"</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kwd"/>
          <w:rFonts w:ascii="inherit" w:hAnsi="inherit"/>
          <w:color w:val="000088"/>
          <w:sz w:val="24"/>
          <w:szCs w:val="24"/>
          <w:lang w:val="en-US"/>
        </w:rPr>
        <w:t>else</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ln"/>
          <w:rFonts w:ascii="inherit" w:hAnsi="inherit"/>
          <w:color w:val="000000"/>
          <w:sz w:val="24"/>
          <w:szCs w:val="24"/>
          <w:lang w:val="en-US"/>
        </w:rPr>
        <w:t xml:space="preserve">    greeting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"Welcome to work"</w:t>
      </w:r>
      <w:r w:rsidRPr="00540CAA">
        <w:rPr>
          <w:rStyle w:val="pun"/>
          <w:rFonts w:ascii="inherit" w:hAnsi="inherit"/>
          <w:color w:val="666600"/>
          <w:sz w:val="24"/>
          <w:szCs w:val="24"/>
          <w:lang w:val="en-US"/>
        </w:rPr>
        <w:t>;</w:t>
      </w:r>
    </w:p>
    <w:p w:rsidR="00540CAA" w:rsidRPr="00B772D2"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B772D2">
        <w:rPr>
          <w:rStyle w:val="pun"/>
          <w:rFonts w:ascii="inherit" w:hAnsi="inherit"/>
          <w:color w:val="666600"/>
          <w:sz w:val="24"/>
          <w:szCs w:val="24"/>
          <w:lang w:val="en-US"/>
        </w:rPr>
        <w:t>}</w:t>
      </w:r>
    </w:p>
    <w:p w:rsidR="00540CAA" w:rsidRDefault="00540CAA" w:rsidP="009C41AF">
      <w:pPr>
        <w:spacing w:after="0" w:line="360" w:lineRule="auto"/>
        <w:rPr>
          <w:rFonts w:ascii="Times New Roman" w:hAnsi="Times New Roman" w:cs="Times New Roman"/>
          <w:sz w:val="24"/>
          <w:szCs w:val="24"/>
          <w:lang w:val="en-US"/>
        </w:rPr>
      </w:pP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kwd"/>
          <w:rFonts w:ascii="inherit" w:hAnsi="inherit"/>
          <w:color w:val="000088"/>
          <w:sz w:val="24"/>
          <w:szCs w:val="24"/>
          <w:lang w:val="en-US"/>
        </w:rPr>
        <w:t>var</w:t>
      </w:r>
      <w:r w:rsidRPr="00540CAA">
        <w:rPr>
          <w:rStyle w:val="pln"/>
          <w:rFonts w:ascii="inherit" w:hAnsi="inherit"/>
          <w:color w:val="000000"/>
          <w:sz w:val="24"/>
          <w:szCs w:val="24"/>
          <w:lang w:val="en-US"/>
        </w:rPr>
        <w:t xml:space="preserve"> countries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str"/>
          <w:rFonts w:ascii="inherit" w:hAnsi="inherit"/>
          <w:color w:val="008800"/>
          <w:sz w:val="24"/>
          <w:szCs w:val="24"/>
          <w:lang w:val="en-US"/>
        </w:rPr>
        <w:t>"USA"</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"JPN"</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"RUS"</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str"/>
          <w:rFonts w:ascii="inherit" w:hAnsi="inherit"/>
          <w:color w:val="008800"/>
          <w:sz w:val="24"/>
          <w:szCs w:val="24"/>
          <w:lang w:val="en-US"/>
        </w:rPr>
        <w:t>"ENG"</w:t>
      </w:r>
      <w:r w:rsidRPr="00540CAA">
        <w:rPr>
          <w:rStyle w:val="pun"/>
          <w:rFonts w:ascii="inherit" w:hAnsi="inherit"/>
          <w:color w:val="666600"/>
          <w:sz w:val="24"/>
          <w:szCs w:val="24"/>
          <w:lang w:val="en-US"/>
        </w:rPr>
        <w:t>];</w:t>
      </w:r>
    </w:p>
    <w:p w:rsidR="00540CAA" w:rsidRPr="00540CAA"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kwd"/>
          <w:rFonts w:ascii="inherit" w:hAnsi="inherit"/>
          <w:color w:val="000088"/>
          <w:sz w:val="24"/>
          <w:szCs w:val="24"/>
          <w:lang w:val="en-US"/>
        </w:rPr>
        <w:t>for</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r w:rsidRPr="00540CAA">
        <w:rPr>
          <w:rStyle w:val="kwd"/>
          <w:rFonts w:ascii="inherit" w:hAnsi="inherit"/>
          <w:color w:val="000088"/>
          <w:sz w:val="24"/>
          <w:szCs w:val="24"/>
          <w:lang w:val="en-US"/>
        </w:rPr>
        <w:t>var</w:t>
      </w:r>
      <w:r w:rsidRPr="00540CAA">
        <w:rPr>
          <w:rStyle w:val="pln"/>
          <w:rFonts w:ascii="inherit" w:hAnsi="inherit"/>
          <w:color w:val="000000"/>
          <w:sz w:val="24"/>
          <w:szCs w:val="24"/>
          <w:lang w:val="en-US"/>
        </w:rPr>
        <w:t xml:space="preserve"> i </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lit"/>
          <w:rFonts w:ascii="inherit" w:hAnsi="inherit"/>
          <w:color w:val="006666"/>
          <w:sz w:val="24"/>
          <w:szCs w:val="24"/>
          <w:lang w:val="en-US"/>
        </w:rPr>
        <w:t>0</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i </w:t>
      </w:r>
      <w:r w:rsidRPr="00540CAA">
        <w:rPr>
          <w:rStyle w:val="pun"/>
          <w:rFonts w:ascii="inherit" w:hAnsi="inherit"/>
          <w:color w:val="666600"/>
          <w:sz w:val="24"/>
          <w:szCs w:val="24"/>
          <w:lang w:val="en-US"/>
        </w:rPr>
        <w:t>&lt;</w:t>
      </w:r>
      <w:r w:rsidRPr="00540CAA">
        <w:rPr>
          <w:rStyle w:val="pln"/>
          <w:rFonts w:ascii="inherit" w:hAnsi="inherit"/>
          <w:color w:val="000000"/>
          <w:sz w:val="24"/>
          <w:szCs w:val="24"/>
          <w:lang w:val="en-US"/>
        </w:rPr>
        <w:t xml:space="preserve"> countries</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length</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i</w:t>
      </w:r>
      <w:r w:rsidRPr="00540CAA">
        <w:rPr>
          <w:rStyle w:val="pun"/>
          <w:rFonts w:ascii="inherit" w:hAnsi="inherit"/>
          <w:color w:val="666600"/>
          <w:sz w:val="24"/>
          <w:szCs w:val="24"/>
          <w:lang w:val="en-US"/>
        </w:rPr>
        <w:t>++)</w:t>
      </w:r>
      <w:r w:rsidRPr="00540CAA">
        <w:rPr>
          <w:rStyle w:val="pln"/>
          <w:rFonts w:ascii="inherit" w:hAnsi="inherit"/>
          <w:color w:val="000000"/>
          <w:sz w:val="24"/>
          <w:szCs w:val="24"/>
          <w:lang w:val="en-US"/>
        </w:rPr>
        <w:t xml:space="preserve"> </w:t>
      </w:r>
      <w:r w:rsidRPr="00540CAA">
        <w:rPr>
          <w:rStyle w:val="pun"/>
          <w:rFonts w:ascii="inherit" w:hAnsi="inherit"/>
          <w:color w:val="666600"/>
          <w:sz w:val="24"/>
          <w:szCs w:val="24"/>
          <w:lang w:val="en-US"/>
        </w:rPr>
        <w:t>{</w:t>
      </w:r>
    </w:p>
    <w:p w:rsidR="00540CAA" w:rsidRPr="00BF0874"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lang w:val="en-US"/>
        </w:rPr>
      </w:pPr>
      <w:r w:rsidRPr="00540CAA">
        <w:rPr>
          <w:rStyle w:val="pln"/>
          <w:rFonts w:ascii="inherit" w:hAnsi="inherit"/>
          <w:color w:val="000000"/>
          <w:sz w:val="24"/>
          <w:szCs w:val="24"/>
          <w:lang w:val="en-US"/>
        </w:rPr>
        <w:lastRenderedPageBreak/>
        <w:t xml:space="preserve">    </w:t>
      </w:r>
      <w:r w:rsidRPr="00BF0874">
        <w:rPr>
          <w:rStyle w:val="pln"/>
          <w:rFonts w:ascii="inherit" w:hAnsi="inherit"/>
          <w:color w:val="000000"/>
          <w:sz w:val="24"/>
          <w:szCs w:val="24"/>
          <w:lang w:val="en-US"/>
        </w:rPr>
        <w:t xml:space="preserve">text </w:t>
      </w:r>
      <w:r w:rsidRPr="00BF0874">
        <w:rPr>
          <w:rStyle w:val="pun"/>
          <w:rFonts w:ascii="inherit" w:hAnsi="inherit"/>
          <w:color w:val="666600"/>
          <w:sz w:val="24"/>
          <w:szCs w:val="24"/>
          <w:lang w:val="en-US"/>
        </w:rPr>
        <w:t>+=</w:t>
      </w:r>
      <w:r w:rsidRPr="00BF0874">
        <w:rPr>
          <w:rStyle w:val="pln"/>
          <w:rFonts w:ascii="inherit" w:hAnsi="inherit"/>
          <w:color w:val="000000"/>
          <w:sz w:val="24"/>
          <w:szCs w:val="24"/>
          <w:lang w:val="en-US"/>
        </w:rPr>
        <w:t xml:space="preserve"> countries </w:t>
      </w:r>
      <w:r w:rsidRPr="00BF0874">
        <w:rPr>
          <w:rStyle w:val="pun"/>
          <w:rFonts w:ascii="inherit" w:hAnsi="inherit"/>
          <w:color w:val="666600"/>
          <w:sz w:val="24"/>
          <w:szCs w:val="24"/>
          <w:lang w:val="en-US"/>
        </w:rPr>
        <w:t>+</w:t>
      </w:r>
      <w:r w:rsidRPr="00BF0874">
        <w:rPr>
          <w:rStyle w:val="pln"/>
          <w:rFonts w:ascii="inherit" w:hAnsi="inherit"/>
          <w:color w:val="000000"/>
          <w:sz w:val="24"/>
          <w:szCs w:val="24"/>
          <w:lang w:val="en-US"/>
        </w:rPr>
        <w:t xml:space="preserve"> </w:t>
      </w:r>
      <w:r w:rsidRPr="00BF0874">
        <w:rPr>
          <w:rStyle w:val="str"/>
          <w:rFonts w:ascii="inherit" w:hAnsi="inherit"/>
          <w:color w:val="008800"/>
          <w:sz w:val="24"/>
          <w:szCs w:val="24"/>
          <w:lang w:val="en-US"/>
        </w:rPr>
        <w:t>"&lt;br /&gt;"</w:t>
      </w:r>
      <w:r w:rsidRPr="00BF0874">
        <w:rPr>
          <w:rStyle w:val="pun"/>
          <w:rFonts w:ascii="inherit" w:hAnsi="inherit"/>
          <w:color w:val="666600"/>
          <w:sz w:val="24"/>
          <w:szCs w:val="24"/>
          <w:lang w:val="en-US"/>
        </w:rPr>
        <w:t>;</w:t>
      </w:r>
    </w:p>
    <w:p w:rsidR="00540CAA" w:rsidRPr="00BF0874" w:rsidRDefault="00540CAA" w:rsidP="00540CAA">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BF0874">
        <w:rPr>
          <w:rStyle w:val="pun"/>
          <w:rFonts w:ascii="inherit" w:hAnsi="inherit"/>
          <w:color w:val="666600"/>
          <w:sz w:val="24"/>
          <w:szCs w:val="24"/>
          <w:lang w:val="en-US"/>
        </w:rPr>
        <w:t>}</w:t>
      </w:r>
    </w:p>
    <w:p w:rsidR="00540CAA" w:rsidRDefault="00540CAA" w:rsidP="009C41AF">
      <w:pPr>
        <w:spacing w:after="0" w:line="360" w:lineRule="auto"/>
        <w:rPr>
          <w:rFonts w:ascii="Times New Roman" w:hAnsi="Times New Roman" w:cs="Times New Roman"/>
          <w:sz w:val="24"/>
          <w:szCs w:val="24"/>
          <w:lang w:val="en-US"/>
        </w:rPr>
      </w:pPr>
    </w:p>
    <w:p w:rsidR="00DB1F3D" w:rsidRPr="00DB1F3D" w:rsidRDefault="00DB1F3D" w:rsidP="00DB1F3D">
      <w:pPr>
        <w:pStyle w:val="2"/>
        <w:shd w:val="clear" w:color="auto" w:fill="FFFFFF"/>
        <w:spacing w:before="0" w:after="225" w:line="288" w:lineRule="atLeast"/>
        <w:jc w:val="center"/>
        <w:rPr>
          <w:rFonts w:ascii="Verdana" w:hAnsi="Verdana"/>
          <w:color w:val="646464"/>
          <w:spacing w:val="15"/>
          <w:sz w:val="29"/>
          <w:szCs w:val="29"/>
          <w:lang w:val="en-US"/>
        </w:rPr>
      </w:pPr>
      <w:r w:rsidRPr="00DB1F3D">
        <w:rPr>
          <w:rFonts w:ascii="Verdana" w:hAnsi="Verdana"/>
          <w:b/>
          <w:bCs/>
          <w:color w:val="646464"/>
          <w:spacing w:val="15"/>
          <w:sz w:val="29"/>
          <w:szCs w:val="29"/>
          <w:lang w:val="en-US"/>
        </w:rPr>
        <w:t>jQuery</w:t>
      </w:r>
    </w:p>
    <w:p w:rsidR="00DB1F3D" w:rsidRPr="00DB1F3D" w:rsidRDefault="00DB1F3D" w:rsidP="00DB1F3D">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DB1F3D">
        <w:rPr>
          <w:rStyle w:val="pln"/>
          <w:rFonts w:ascii="inherit" w:hAnsi="inherit"/>
          <w:color w:val="000000"/>
          <w:sz w:val="24"/>
          <w:szCs w:val="24"/>
          <w:lang w:val="en-US"/>
        </w:rPr>
        <w:t>$</w:t>
      </w:r>
      <w:r w:rsidRPr="00DB1F3D">
        <w:rPr>
          <w:rStyle w:val="pun"/>
          <w:rFonts w:ascii="inherit" w:hAnsi="inherit"/>
          <w:color w:val="666600"/>
          <w:sz w:val="24"/>
          <w:szCs w:val="24"/>
          <w:lang w:val="en-US"/>
        </w:rPr>
        <w:t>(</w:t>
      </w:r>
      <w:r w:rsidRPr="00DB1F3D">
        <w:rPr>
          <w:rStyle w:val="str"/>
          <w:rFonts w:ascii="inherit" w:hAnsi="inherit"/>
          <w:color w:val="008800"/>
          <w:sz w:val="24"/>
          <w:szCs w:val="24"/>
          <w:lang w:val="en-US"/>
        </w:rPr>
        <w:t>'a#example'</w:t>
      </w:r>
      <w:r w:rsidRPr="00DB1F3D">
        <w:rPr>
          <w:rStyle w:val="pun"/>
          <w:rFonts w:ascii="inherit" w:hAnsi="inherit"/>
          <w:color w:val="666600"/>
          <w:sz w:val="24"/>
          <w:szCs w:val="24"/>
          <w:lang w:val="en-US"/>
        </w:rPr>
        <w:t>).</w:t>
      </w:r>
      <w:r w:rsidRPr="00DB1F3D">
        <w:rPr>
          <w:rStyle w:val="pln"/>
          <w:rFonts w:ascii="inherit" w:hAnsi="inherit"/>
          <w:color w:val="000000"/>
          <w:sz w:val="24"/>
          <w:szCs w:val="24"/>
          <w:lang w:val="en-US"/>
        </w:rPr>
        <w:t>html</w:t>
      </w:r>
      <w:r w:rsidRPr="00DB1F3D">
        <w:rPr>
          <w:rStyle w:val="pun"/>
          <w:rFonts w:ascii="inherit" w:hAnsi="inherit"/>
          <w:color w:val="666600"/>
          <w:sz w:val="24"/>
          <w:szCs w:val="24"/>
          <w:lang w:val="en-US"/>
        </w:rPr>
        <w:t>(</w:t>
      </w:r>
      <w:r w:rsidRPr="00DB1F3D">
        <w:rPr>
          <w:rStyle w:val="str"/>
          <w:rFonts w:ascii="inherit" w:hAnsi="inherit"/>
          <w:color w:val="008800"/>
          <w:sz w:val="24"/>
          <w:szCs w:val="24"/>
          <w:lang w:val="en-US"/>
        </w:rPr>
        <w:t>'Click Me'</w:t>
      </w:r>
      <w:r w:rsidRPr="00DB1F3D">
        <w:rPr>
          <w:rStyle w:val="pun"/>
          <w:rFonts w:ascii="inherit" w:hAnsi="inherit"/>
          <w:color w:val="666600"/>
          <w:sz w:val="24"/>
          <w:szCs w:val="24"/>
          <w:lang w:val="en-US"/>
        </w:rPr>
        <w:t>);</w:t>
      </w:r>
      <w:r>
        <w:rPr>
          <w:rStyle w:val="pun"/>
          <w:rFonts w:ascii="inherit" w:hAnsi="inherit"/>
          <w:color w:val="666600"/>
          <w:sz w:val="24"/>
          <w:szCs w:val="24"/>
          <w:lang w:val="en-US"/>
        </w:rPr>
        <w:t xml:space="preserve"> //id</w:t>
      </w:r>
    </w:p>
    <w:p w:rsidR="00DB1F3D" w:rsidRPr="00DB1F3D" w:rsidRDefault="00DB1F3D" w:rsidP="00DB1F3D">
      <w:pPr>
        <w:pStyle w:val="HTML"/>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C3C3C"/>
          <w:sz w:val="24"/>
          <w:szCs w:val="24"/>
          <w:lang w:val="en-US"/>
        </w:rPr>
      </w:pPr>
      <w:r w:rsidRPr="00DB1F3D">
        <w:rPr>
          <w:rStyle w:val="pln"/>
          <w:rFonts w:ascii="inherit" w:hAnsi="inherit"/>
          <w:color w:val="000000"/>
          <w:sz w:val="24"/>
          <w:szCs w:val="24"/>
          <w:lang w:val="en-US"/>
        </w:rPr>
        <w:t>$</w:t>
      </w:r>
      <w:r w:rsidRPr="00DB1F3D">
        <w:rPr>
          <w:rStyle w:val="pun"/>
          <w:rFonts w:ascii="inherit" w:hAnsi="inherit"/>
          <w:color w:val="666600"/>
          <w:sz w:val="24"/>
          <w:szCs w:val="24"/>
          <w:lang w:val="en-US"/>
        </w:rPr>
        <w:t>(</w:t>
      </w:r>
      <w:r w:rsidRPr="00DB1F3D">
        <w:rPr>
          <w:rStyle w:val="str"/>
          <w:rFonts w:ascii="inherit" w:hAnsi="inherit"/>
          <w:color w:val="008800"/>
          <w:sz w:val="24"/>
          <w:szCs w:val="24"/>
          <w:lang w:val="en-US"/>
        </w:rPr>
        <w:t>'button.blueButton'</w:t>
      </w:r>
      <w:r w:rsidRPr="00DB1F3D">
        <w:rPr>
          <w:rStyle w:val="pun"/>
          <w:rFonts w:ascii="inherit" w:hAnsi="inherit"/>
          <w:color w:val="666600"/>
          <w:sz w:val="24"/>
          <w:szCs w:val="24"/>
          <w:lang w:val="en-US"/>
        </w:rPr>
        <w:t>).</w:t>
      </w:r>
      <w:r w:rsidRPr="00DB1F3D">
        <w:rPr>
          <w:rStyle w:val="pln"/>
          <w:rFonts w:ascii="inherit" w:hAnsi="inherit"/>
          <w:color w:val="000000"/>
          <w:sz w:val="24"/>
          <w:szCs w:val="24"/>
          <w:lang w:val="en-US"/>
        </w:rPr>
        <w:t>css</w:t>
      </w:r>
      <w:r w:rsidRPr="00DB1F3D">
        <w:rPr>
          <w:rStyle w:val="pun"/>
          <w:rFonts w:ascii="inherit" w:hAnsi="inherit"/>
          <w:color w:val="666600"/>
          <w:sz w:val="24"/>
          <w:szCs w:val="24"/>
          <w:lang w:val="en-US"/>
        </w:rPr>
        <w:t>(</w:t>
      </w:r>
      <w:r w:rsidRPr="00DB1F3D">
        <w:rPr>
          <w:rStyle w:val="str"/>
          <w:rFonts w:ascii="inherit" w:hAnsi="inherit"/>
          <w:color w:val="008800"/>
          <w:sz w:val="24"/>
          <w:szCs w:val="24"/>
          <w:lang w:val="en-US"/>
        </w:rPr>
        <w:t>'background-color'</w:t>
      </w:r>
      <w:r w:rsidRPr="00DB1F3D">
        <w:rPr>
          <w:rStyle w:val="pun"/>
          <w:rFonts w:ascii="inherit" w:hAnsi="inherit"/>
          <w:color w:val="666600"/>
          <w:sz w:val="24"/>
          <w:szCs w:val="24"/>
          <w:lang w:val="en-US"/>
        </w:rPr>
        <w:t>,</w:t>
      </w:r>
      <w:r w:rsidRPr="00DB1F3D">
        <w:rPr>
          <w:rStyle w:val="pln"/>
          <w:rFonts w:ascii="inherit" w:hAnsi="inherit"/>
          <w:color w:val="000000"/>
          <w:sz w:val="24"/>
          <w:szCs w:val="24"/>
          <w:lang w:val="en-US"/>
        </w:rPr>
        <w:t xml:space="preserve"> </w:t>
      </w:r>
      <w:r w:rsidRPr="00DB1F3D">
        <w:rPr>
          <w:rStyle w:val="str"/>
          <w:rFonts w:ascii="inherit" w:hAnsi="inherit"/>
          <w:color w:val="008800"/>
          <w:sz w:val="24"/>
          <w:szCs w:val="24"/>
          <w:lang w:val="en-US"/>
        </w:rPr>
        <w:t>'blue'</w:t>
      </w:r>
      <w:r w:rsidRPr="00DB1F3D">
        <w:rPr>
          <w:rStyle w:val="pun"/>
          <w:rFonts w:ascii="inherit" w:hAnsi="inherit"/>
          <w:color w:val="666600"/>
          <w:sz w:val="24"/>
          <w:szCs w:val="24"/>
          <w:lang w:val="en-US"/>
        </w:rPr>
        <w:t>);</w:t>
      </w:r>
      <w:r>
        <w:rPr>
          <w:rStyle w:val="pun"/>
          <w:rFonts w:ascii="inherit" w:hAnsi="inherit"/>
          <w:color w:val="666600"/>
          <w:sz w:val="24"/>
          <w:szCs w:val="24"/>
          <w:lang w:val="en-US"/>
        </w:rPr>
        <w:t xml:space="preserve"> /class</w:t>
      </w:r>
    </w:p>
    <w:p w:rsidR="00540CAA" w:rsidRDefault="00540CAA" w:rsidP="009C41AF">
      <w:pPr>
        <w:spacing w:after="0" w:line="360" w:lineRule="auto"/>
        <w:rPr>
          <w:rFonts w:ascii="Times New Roman" w:hAnsi="Times New Roman" w:cs="Times New Roman"/>
          <w:sz w:val="24"/>
          <w:szCs w:val="24"/>
          <w:lang w:val="en-US"/>
        </w:rPr>
      </w:pPr>
    </w:p>
    <w:p w:rsidR="00DB1F3D" w:rsidRPr="00B772D2" w:rsidRDefault="00DB1F3D" w:rsidP="00DB1F3D">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en-US"/>
        </w:rPr>
        <w:t>JavaScript</w:t>
      </w:r>
    </w:p>
    <w:p w:rsidR="00DB1F3D" w:rsidRDefault="00DB1F3D"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Чтобы определить константу используем ключевое слово </w:t>
      </w:r>
      <w:r>
        <w:rPr>
          <w:rFonts w:ascii="Times New Roman" w:hAnsi="Times New Roman" w:cs="Times New Roman"/>
          <w:sz w:val="24"/>
          <w:szCs w:val="24"/>
          <w:lang w:val="en-US"/>
        </w:rPr>
        <w:t>const</w:t>
      </w:r>
      <w:r>
        <w:rPr>
          <w:rFonts w:ascii="Times New Roman" w:hAnsi="Times New Roman" w:cs="Times New Roman"/>
          <w:sz w:val="24"/>
          <w:szCs w:val="24"/>
        </w:rPr>
        <w:t>, имя константы пишем большими буквами</w:t>
      </w:r>
    </w:p>
    <w:p w:rsidR="00F940A0" w:rsidRPr="00B772D2" w:rsidRDefault="00F940A0"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Чтобы использовать локальную переменную для блока, используем ключевое слово </w:t>
      </w:r>
      <w:r>
        <w:rPr>
          <w:rFonts w:ascii="Times New Roman" w:hAnsi="Times New Roman" w:cs="Times New Roman"/>
          <w:sz w:val="24"/>
          <w:szCs w:val="24"/>
          <w:lang w:val="en-US"/>
        </w:rPr>
        <w:t>let</w:t>
      </w:r>
    </w:p>
    <w:p w:rsidR="001C572F" w:rsidRDefault="001C572F" w:rsidP="00DB1F3D">
      <w:pPr>
        <w:spacing w:after="0" w:line="360" w:lineRule="auto"/>
        <w:rPr>
          <w:rFonts w:ascii="Times New Roman" w:hAnsi="Times New Roman" w:cs="Times New Roman"/>
          <w:sz w:val="24"/>
          <w:szCs w:val="24"/>
        </w:rPr>
      </w:pPr>
      <w:r w:rsidRPr="001C572F">
        <w:rPr>
          <w:rFonts w:ascii="Times New Roman" w:hAnsi="Times New Roman" w:cs="Times New Roman"/>
          <w:sz w:val="24"/>
          <w:szCs w:val="24"/>
        </w:rPr>
        <w:t>++x</w:t>
      </w:r>
      <w:r w:rsidR="00A07FCA" w:rsidRPr="00A07FCA">
        <w:rPr>
          <w:rFonts w:ascii="Times New Roman" w:hAnsi="Times New Roman" w:cs="Times New Roman"/>
          <w:sz w:val="24"/>
          <w:szCs w:val="24"/>
        </w:rPr>
        <w:t xml:space="preserve"> </w:t>
      </w:r>
      <w:r w:rsidR="00A07FCA">
        <w:rPr>
          <w:rFonts w:ascii="Times New Roman" w:hAnsi="Times New Roman" w:cs="Times New Roman"/>
          <w:sz w:val="24"/>
          <w:szCs w:val="24"/>
        </w:rPr>
        <w:t>Увеличивает х и выводит тоже значение</w:t>
      </w:r>
    </w:p>
    <w:p w:rsidR="00A07FCA" w:rsidRPr="00B772D2" w:rsidRDefault="00A07FCA"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х++ выводит х, а потом увеличивает его</w:t>
      </w:r>
    </w:p>
    <w:p w:rsidR="009375F7" w:rsidRPr="00B772D2" w:rsidRDefault="009375F7" w:rsidP="00DB1F3D">
      <w:pPr>
        <w:spacing w:after="0" w:line="360" w:lineRule="auto"/>
        <w:rPr>
          <w:rFonts w:ascii="Times New Roman" w:hAnsi="Times New Roman" w:cs="Times New Roman"/>
          <w:sz w:val="24"/>
          <w:szCs w:val="24"/>
        </w:rPr>
      </w:pPr>
    </w:p>
    <w:p w:rsidR="009375F7" w:rsidRPr="00B772D2" w:rsidRDefault="009375F7" w:rsidP="00DB1F3D">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Promise</w:t>
      </w:r>
      <w:r w:rsidRPr="00B772D2">
        <w:rPr>
          <w:rFonts w:ascii="Times New Roman" w:hAnsi="Times New Roman" w:cs="Times New Roman"/>
          <w:sz w:val="24"/>
          <w:szCs w:val="24"/>
        </w:rPr>
        <w:t>:</w:t>
      </w:r>
    </w:p>
    <w:p w:rsidR="009375F7" w:rsidRPr="00B772D2" w:rsidRDefault="009375F7" w:rsidP="00DB1F3D">
      <w:pPr>
        <w:spacing w:after="0" w:line="360" w:lineRule="auto"/>
        <w:rPr>
          <w:rFonts w:ascii="Times New Roman" w:hAnsi="Times New Roman" w:cs="Times New Roman"/>
          <w:sz w:val="24"/>
          <w:szCs w:val="24"/>
        </w:rPr>
      </w:pPr>
      <w:r w:rsidRPr="009375F7">
        <w:rPr>
          <w:rFonts w:ascii="Times New Roman" w:hAnsi="Times New Roman" w:cs="Times New Roman"/>
          <w:sz w:val="24"/>
          <w:szCs w:val="24"/>
          <w:lang w:val="en-US"/>
        </w:rPr>
        <w:t>https</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courses</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edx</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org</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courses</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course</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v</w:t>
      </w:r>
      <w:r w:rsidRPr="00B772D2">
        <w:rPr>
          <w:rFonts w:ascii="Times New Roman" w:hAnsi="Times New Roman" w:cs="Times New Roman"/>
          <w:sz w:val="24"/>
          <w:szCs w:val="24"/>
        </w:rPr>
        <w:t>1:</w:t>
      </w:r>
      <w:r w:rsidRPr="009375F7">
        <w:rPr>
          <w:rFonts w:ascii="Times New Roman" w:hAnsi="Times New Roman" w:cs="Times New Roman"/>
          <w:sz w:val="24"/>
          <w:szCs w:val="24"/>
          <w:lang w:val="en-US"/>
        </w:rPr>
        <w:t>W</w:t>
      </w:r>
      <w:r w:rsidRPr="00B772D2">
        <w:rPr>
          <w:rFonts w:ascii="Times New Roman" w:hAnsi="Times New Roman" w:cs="Times New Roman"/>
          <w:sz w:val="24"/>
          <w:szCs w:val="24"/>
        </w:rPr>
        <w:t>3</w:t>
      </w:r>
      <w:r w:rsidRPr="009375F7">
        <w:rPr>
          <w:rFonts w:ascii="Times New Roman" w:hAnsi="Times New Roman" w:cs="Times New Roman"/>
          <w:sz w:val="24"/>
          <w:szCs w:val="24"/>
          <w:lang w:val="en-US"/>
        </w:rPr>
        <w:t>Cx</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JS</w:t>
      </w:r>
      <w:r w:rsidRPr="00B772D2">
        <w:rPr>
          <w:rFonts w:ascii="Times New Roman" w:hAnsi="Times New Roman" w:cs="Times New Roman"/>
          <w:sz w:val="24"/>
          <w:szCs w:val="24"/>
        </w:rPr>
        <w:t>.0</w:t>
      </w:r>
      <w:r w:rsidRPr="009375F7">
        <w:rPr>
          <w:rFonts w:ascii="Times New Roman" w:hAnsi="Times New Roman" w:cs="Times New Roman"/>
          <w:sz w:val="24"/>
          <w:szCs w:val="24"/>
          <w:lang w:val="en-US"/>
        </w:rPr>
        <w:t>x</w:t>
      </w:r>
      <w:r w:rsidRPr="00B772D2">
        <w:rPr>
          <w:rFonts w:ascii="Times New Roman" w:hAnsi="Times New Roman" w:cs="Times New Roman"/>
          <w:sz w:val="24"/>
          <w:szCs w:val="24"/>
        </w:rPr>
        <w:t>+1</w:t>
      </w:r>
      <w:r w:rsidRPr="009375F7">
        <w:rPr>
          <w:rFonts w:ascii="Times New Roman" w:hAnsi="Times New Roman" w:cs="Times New Roman"/>
          <w:sz w:val="24"/>
          <w:szCs w:val="24"/>
          <w:lang w:val="en-US"/>
        </w:rPr>
        <w:t>T</w:t>
      </w:r>
      <w:r w:rsidRPr="00B772D2">
        <w:rPr>
          <w:rFonts w:ascii="Times New Roman" w:hAnsi="Times New Roman" w:cs="Times New Roman"/>
          <w:sz w:val="24"/>
          <w:szCs w:val="24"/>
        </w:rPr>
        <w:t>2017/</w:t>
      </w:r>
      <w:r w:rsidRPr="009375F7">
        <w:rPr>
          <w:rFonts w:ascii="Times New Roman" w:hAnsi="Times New Roman" w:cs="Times New Roman"/>
          <w:sz w:val="24"/>
          <w:szCs w:val="24"/>
          <w:lang w:val="en-US"/>
        </w:rPr>
        <w:t>courseware</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c</w:t>
      </w:r>
      <w:r w:rsidRPr="00B772D2">
        <w:rPr>
          <w:rFonts w:ascii="Times New Roman" w:hAnsi="Times New Roman" w:cs="Times New Roman"/>
          <w:sz w:val="24"/>
          <w:szCs w:val="24"/>
        </w:rPr>
        <w:t>383695587</w:t>
      </w:r>
      <w:r w:rsidRPr="009375F7">
        <w:rPr>
          <w:rFonts w:ascii="Times New Roman" w:hAnsi="Times New Roman" w:cs="Times New Roman"/>
          <w:sz w:val="24"/>
          <w:szCs w:val="24"/>
          <w:lang w:val="en-US"/>
        </w:rPr>
        <w:t>a</w:t>
      </w:r>
      <w:r w:rsidRPr="00B772D2">
        <w:rPr>
          <w:rFonts w:ascii="Times New Roman" w:hAnsi="Times New Roman" w:cs="Times New Roman"/>
          <w:sz w:val="24"/>
          <w:szCs w:val="24"/>
        </w:rPr>
        <w:t>642409</w:t>
      </w:r>
      <w:r w:rsidRPr="009375F7">
        <w:rPr>
          <w:rFonts w:ascii="Times New Roman" w:hAnsi="Times New Roman" w:cs="Times New Roman"/>
          <w:sz w:val="24"/>
          <w:szCs w:val="24"/>
          <w:lang w:val="en-US"/>
        </w:rPr>
        <w:t>d</w:t>
      </w:r>
      <w:r w:rsidRPr="00B772D2">
        <w:rPr>
          <w:rFonts w:ascii="Times New Roman" w:hAnsi="Times New Roman" w:cs="Times New Roman"/>
          <w:sz w:val="24"/>
          <w:szCs w:val="24"/>
        </w:rPr>
        <w:t>48</w:t>
      </w:r>
      <w:r w:rsidRPr="009375F7">
        <w:rPr>
          <w:rFonts w:ascii="Times New Roman" w:hAnsi="Times New Roman" w:cs="Times New Roman"/>
          <w:sz w:val="24"/>
          <w:szCs w:val="24"/>
          <w:lang w:val="en-US"/>
        </w:rPr>
        <w:t>e</w:t>
      </w:r>
      <w:r w:rsidRPr="00B772D2">
        <w:rPr>
          <w:rFonts w:ascii="Times New Roman" w:hAnsi="Times New Roman" w:cs="Times New Roman"/>
          <w:sz w:val="24"/>
          <w:szCs w:val="24"/>
        </w:rPr>
        <w:t>3</w:t>
      </w:r>
      <w:r w:rsidRPr="009375F7">
        <w:rPr>
          <w:rFonts w:ascii="Times New Roman" w:hAnsi="Times New Roman" w:cs="Times New Roman"/>
          <w:sz w:val="24"/>
          <w:szCs w:val="24"/>
          <w:lang w:val="en-US"/>
        </w:rPr>
        <w:t>a</w:t>
      </w:r>
      <w:r w:rsidRPr="00B772D2">
        <w:rPr>
          <w:rFonts w:ascii="Times New Roman" w:hAnsi="Times New Roman" w:cs="Times New Roman"/>
          <w:sz w:val="24"/>
          <w:szCs w:val="24"/>
        </w:rPr>
        <w:t>7</w:t>
      </w:r>
      <w:r w:rsidRPr="009375F7">
        <w:rPr>
          <w:rFonts w:ascii="Times New Roman" w:hAnsi="Times New Roman" w:cs="Times New Roman"/>
          <w:sz w:val="24"/>
          <w:szCs w:val="24"/>
          <w:lang w:val="en-US"/>
        </w:rPr>
        <w:t>d</w:t>
      </w:r>
      <w:r w:rsidRPr="00B772D2">
        <w:rPr>
          <w:rFonts w:ascii="Times New Roman" w:hAnsi="Times New Roman" w:cs="Times New Roman"/>
          <w:sz w:val="24"/>
          <w:szCs w:val="24"/>
        </w:rPr>
        <w:t>808</w:t>
      </w:r>
      <w:r w:rsidRPr="009375F7">
        <w:rPr>
          <w:rFonts w:ascii="Times New Roman" w:hAnsi="Times New Roman" w:cs="Times New Roman"/>
          <w:sz w:val="24"/>
          <w:szCs w:val="24"/>
          <w:lang w:val="en-US"/>
        </w:rPr>
        <w:t>cf</w:t>
      </w:r>
      <w:r w:rsidRPr="00B772D2">
        <w:rPr>
          <w:rFonts w:ascii="Times New Roman" w:hAnsi="Times New Roman" w:cs="Times New Roman"/>
          <w:sz w:val="24"/>
          <w:szCs w:val="24"/>
        </w:rPr>
        <w:t>8</w:t>
      </w:r>
      <w:r w:rsidRPr="009375F7">
        <w:rPr>
          <w:rFonts w:ascii="Times New Roman" w:hAnsi="Times New Roman" w:cs="Times New Roman"/>
          <w:sz w:val="24"/>
          <w:szCs w:val="24"/>
          <w:lang w:val="en-US"/>
        </w:rPr>
        <w:t>c</w:t>
      </w:r>
      <w:r w:rsidRPr="00B772D2">
        <w:rPr>
          <w:rFonts w:ascii="Times New Roman" w:hAnsi="Times New Roman" w:cs="Times New Roman"/>
          <w:sz w:val="24"/>
          <w:szCs w:val="24"/>
        </w:rPr>
        <w:t>/0</w:t>
      </w:r>
      <w:r w:rsidRPr="009375F7">
        <w:rPr>
          <w:rFonts w:ascii="Times New Roman" w:hAnsi="Times New Roman" w:cs="Times New Roman"/>
          <w:sz w:val="24"/>
          <w:szCs w:val="24"/>
          <w:lang w:val="en-US"/>
        </w:rPr>
        <w:t>c</w:t>
      </w:r>
      <w:r w:rsidRPr="00B772D2">
        <w:rPr>
          <w:rFonts w:ascii="Times New Roman" w:hAnsi="Times New Roman" w:cs="Times New Roman"/>
          <w:sz w:val="24"/>
          <w:szCs w:val="24"/>
        </w:rPr>
        <w:t>071</w:t>
      </w:r>
      <w:r w:rsidRPr="009375F7">
        <w:rPr>
          <w:rFonts w:ascii="Times New Roman" w:hAnsi="Times New Roman" w:cs="Times New Roman"/>
          <w:sz w:val="24"/>
          <w:szCs w:val="24"/>
          <w:lang w:val="en-US"/>
        </w:rPr>
        <w:t>e</w:t>
      </w:r>
      <w:r w:rsidRPr="00B772D2">
        <w:rPr>
          <w:rFonts w:ascii="Times New Roman" w:hAnsi="Times New Roman" w:cs="Times New Roman"/>
          <w:sz w:val="24"/>
          <w:szCs w:val="24"/>
        </w:rPr>
        <w:t>4</w:t>
      </w:r>
      <w:r w:rsidRPr="009375F7">
        <w:rPr>
          <w:rFonts w:ascii="Times New Roman" w:hAnsi="Times New Roman" w:cs="Times New Roman"/>
          <w:sz w:val="24"/>
          <w:szCs w:val="24"/>
          <w:lang w:val="en-US"/>
        </w:rPr>
        <w:t>b</w:t>
      </w:r>
      <w:r w:rsidRPr="00B772D2">
        <w:rPr>
          <w:rFonts w:ascii="Times New Roman" w:hAnsi="Times New Roman" w:cs="Times New Roman"/>
          <w:sz w:val="24"/>
          <w:szCs w:val="24"/>
        </w:rPr>
        <w:t>3</w:t>
      </w:r>
      <w:r w:rsidRPr="009375F7">
        <w:rPr>
          <w:rFonts w:ascii="Times New Roman" w:hAnsi="Times New Roman" w:cs="Times New Roman"/>
          <w:sz w:val="24"/>
          <w:szCs w:val="24"/>
          <w:lang w:val="en-US"/>
        </w:rPr>
        <w:t>e</w:t>
      </w:r>
      <w:r w:rsidRPr="00B772D2">
        <w:rPr>
          <w:rFonts w:ascii="Times New Roman" w:hAnsi="Times New Roman" w:cs="Times New Roman"/>
          <w:sz w:val="24"/>
          <w:szCs w:val="24"/>
        </w:rPr>
        <w:t>8040</w:t>
      </w:r>
      <w:r w:rsidRPr="009375F7">
        <w:rPr>
          <w:rFonts w:ascii="Times New Roman" w:hAnsi="Times New Roman" w:cs="Times New Roman"/>
          <w:sz w:val="24"/>
          <w:szCs w:val="24"/>
          <w:lang w:val="en-US"/>
        </w:rPr>
        <w:t>c</w:t>
      </w:r>
      <w:r w:rsidRPr="00B772D2">
        <w:rPr>
          <w:rFonts w:ascii="Times New Roman" w:hAnsi="Times New Roman" w:cs="Times New Roman"/>
          <w:sz w:val="24"/>
          <w:szCs w:val="24"/>
        </w:rPr>
        <w:t>5987</w:t>
      </w:r>
      <w:r w:rsidRPr="009375F7">
        <w:rPr>
          <w:rFonts w:ascii="Times New Roman" w:hAnsi="Times New Roman" w:cs="Times New Roman"/>
          <w:sz w:val="24"/>
          <w:szCs w:val="24"/>
          <w:lang w:val="en-US"/>
        </w:rPr>
        <w:t>afbe</w:t>
      </w:r>
      <w:r w:rsidRPr="00B772D2">
        <w:rPr>
          <w:rFonts w:ascii="Times New Roman" w:hAnsi="Times New Roman" w:cs="Times New Roman"/>
          <w:sz w:val="24"/>
          <w:szCs w:val="24"/>
        </w:rPr>
        <w:t>506249</w:t>
      </w:r>
      <w:r w:rsidRPr="009375F7">
        <w:rPr>
          <w:rFonts w:ascii="Times New Roman" w:hAnsi="Times New Roman" w:cs="Times New Roman"/>
          <w:sz w:val="24"/>
          <w:szCs w:val="24"/>
          <w:lang w:val="en-US"/>
        </w:rPr>
        <w:t>a</w:t>
      </w:r>
      <w:r w:rsidRPr="00B772D2">
        <w:rPr>
          <w:rFonts w:ascii="Times New Roman" w:hAnsi="Times New Roman" w:cs="Times New Roman"/>
          <w:sz w:val="24"/>
          <w:szCs w:val="24"/>
        </w:rPr>
        <w:t>24/?</w:t>
      </w:r>
      <w:r w:rsidRPr="009375F7">
        <w:rPr>
          <w:rFonts w:ascii="Times New Roman" w:hAnsi="Times New Roman" w:cs="Times New Roman"/>
          <w:sz w:val="24"/>
          <w:szCs w:val="24"/>
          <w:lang w:val="en-US"/>
        </w:rPr>
        <w:t>child</w:t>
      </w:r>
      <w:r w:rsidRPr="00B772D2">
        <w:rPr>
          <w:rFonts w:ascii="Times New Roman" w:hAnsi="Times New Roman" w:cs="Times New Roman"/>
          <w:sz w:val="24"/>
          <w:szCs w:val="24"/>
        </w:rPr>
        <w:t>=</w:t>
      </w:r>
      <w:r w:rsidRPr="009375F7">
        <w:rPr>
          <w:rFonts w:ascii="Times New Roman" w:hAnsi="Times New Roman" w:cs="Times New Roman"/>
          <w:sz w:val="24"/>
          <w:szCs w:val="24"/>
          <w:lang w:val="en-US"/>
        </w:rPr>
        <w:t>first</w:t>
      </w:r>
    </w:p>
    <w:p w:rsidR="009375F7" w:rsidRPr="00B772D2" w:rsidRDefault="008B6656" w:rsidP="00DB1F3D">
      <w:pPr>
        <w:spacing w:after="0" w:line="360" w:lineRule="auto"/>
        <w:rPr>
          <w:rFonts w:ascii="Times New Roman" w:hAnsi="Times New Roman" w:cs="Times New Roman"/>
          <w:sz w:val="24"/>
          <w:szCs w:val="24"/>
        </w:rPr>
      </w:pPr>
      <w:hyperlink r:id="rId5" w:history="1">
        <w:r w:rsidR="009375F7" w:rsidRPr="00131DFA">
          <w:rPr>
            <w:rStyle w:val="a7"/>
            <w:rFonts w:ascii="Times New Roman" w:hAnsi="Times New Roman" w:cs="Times New Roman"/>
            <w:sz w:val="24"/>
            <w:szCs w:val="24"/>
            <w:lang w:val="en-US"/>
          </w:rPr>
          <w:t>https</w:t>
        </w:r>
        <w:r w:rsidR="009375F7" w:rsidRPr="00B772D2">
          <w:rPr>
            <w:rStyle w:val="a7"/>
            <w:rFonts w:ascii="Times New Roman" w:hAnsi="Times New Roman" w:cs="Times New Roman"/>
            <w:sz w:val="24"/>
            <w:szCs w:val="24"/>
          </w:rPr>
          <w:t>://</w:t>
        </w:r>
        <w:r w:rsidR="009375F7" w:rsidRPr="00131DFA">
          <w:rPr>
            <w:rStyle w:val="a7"/>
            <w:rFonts w:ascii="Times New Roman" w:hAnsi="Times New Roman" w:cs="Times New Roman"/>
            <w:sz w:val="24"/>
            <w:szCs w:val="24"/>
            <w:lang w:val="en-US"/>
          </w:rPr>
          <w:t>learn</w:t>
        </w:r>
        <w:r w:rsidR="009375F7" w:rsidRPr="00B772D2">
          <w:rPr>
            <w:rStyle w:val="a7"/>
            <w:rFonts w:ascii="Times New Roman" w:hAnsi="Times New Roman" w:cs="Times New Roman"/>
            <w:sz w:val="24"/>
            <w:szCs w:val="24"/>
          </w:rPr>
          <w:t>.</w:t>
        </w:r>
        <w:r w:rsidR="009375F7" w:rsidRPr="00131DFA">
          <w:rPr>
            <w:rStyle w:val="a7"/>
            <w:rFonts w:ascii="Times New Roman" w:hAnsi="Times New Roman" w:cs="Times New Roman"/>
            <w:sz w:val="24"/>
            <w:szCs w:val="24"/>
            <w:lang w:val="en-US"/>
          </w:rPr>
          <w:t>javascript</w:t>
        </w:r>
        <w:r w:rsidR="009375F7" w:rsidRPr="00B772D2">
          <w:rPr>
            <w:rStyle w:val="a7"/>
            <w:rFonts w:ascii="Times New Roman" w:hAnsi="Times New Roman" w:cs="Times New Roman"/>
            <w:sz w:val="24"/>
            <w:szCs w:val="24"/>
          </w:rPr>
          <w:t>.</w:t>
        </w:r>
        <w:r w:rsidR="009375F7" w:rsidRPr="00131DFA">
          <w:rPr>
            <w:rStyle w:val="a7"/>
            <w:rFonts w:ascii="Times New Roman" w:hAnsi="Times New Roman" w:cs="Times New Roman"/>
            <w:sz w:val="24"/>
            <w:szCs w:val="24"/>
            <w:lang w:val="en-US"/>
          </w:rPr>
          <w:t>ru</w:t>
        </w:r>
        <w:r w:rsidR="009375F7" w:rsidRPr="00B772D2">
          <w:rPr>
            <w:rStyle w:val="a7"/>
            <w:rFonts w:ascii="Times New Roman" w:hAnsi="Times New Roman" w:cs="Times New Roman"/>
            <w:sz w:val="24"/>
            <w:szCs w:val="24"/>
          </w:rPr>
          <w:t>/</w:t>
        </w:r>
        <w:r w:rsidR="009375F7" w:rsidRPr="00131DFA">
          <w:rPr>
            <w:rStyle w:val="a7"/>
            <w:rFonts w:ascii="Times New Roman" w:hAnsi="Times New Roman" w:cs="Times New Roman"/>
            <w:sz w:val="24"/>
            <w:szCs w:val="24"/>
            <w:lang w:val="en-US"/>
          </w:rPr>
          <w:t>promise</w:t>
        </w:r>
      </w:hyperlink>
    </w:p>
    <w:p w:rsidR="009375F7" w:rsidRPr="00B772D2" w:rsidRDefault="008B6656" w:rsidP="00DB1F3D">
      <w:pPr>
        <w:spacing w:after="0" w:line="360" w:lineRule="auto"/>
        <w:rPr>
          <w:rFonts w:ascii="Times New Roman" w:hAnsi="Times New Roman" w:cs="Times New Roman"/>
          <w:sz w:val="24"/>
          <w:szCs w:val="24"/>
        </w:rPr>
      </w:pPr>
      <w:hyperlink r:id="rId6" w:history="1">
        <w:r w:rsidR="00B772D2" w:rsidRPr="00693828">
          <w:rPr>
            <w:rStyle w:val="a7"/>
            <w:rFonts w:ascii="Times New Roman" w:hAnsi="Times New Roman" w:cs="Times New Roman"/>
            <w:sz w:val="24"/>
            <w:szCs w:val="24"/>
            <w:lang w:val="en-US"/>
          </w:rPr>
          <w:t>https</w:t>
        </w:r>
        <w:r w:rsidR="00B772D2" w:rsidRPr="00B772D2">
          <w:rPr>
            <w:rStyle w:val="a7"/>
            <w:rFonts w:ascii="Times New Roman" w:hAnsi="Times New Roman" w:cs="Times New Roman"/>
            <w:sz w:val="24"/>
            <w:szCs w:val="24"/>
          </w:rPr>
          <w:t>://</w:t>
        </w:r>
        <w:r w:rsidR="00B772D2" w:rsidRPr="00693828">
          <w:rPr>
            <w:rStyle w:val="a7"/>
            <w:rFonts w:ascii="Times New Roman" w:hAnsi="Times New Roman" w:cs="Times New Roman"/>
            <w:sz w:val="24"/>
            <w:szCs w:val="24"/>
            <w:lang w:val="en-US"/>
          </w:rPr>
          <w:t>learn</w:t>
        </w:r>
        <w:r w:rsidR="00B772D2" w:rsidRPr="00B772D2">
          <w:rPr>
            <w:rStyle w:val="a7"/>
            <w:rFonts w:ascii="Times New Roman" w:hAnsi="Times New Roman" w:cs="Times New Roman"/>
            <w:sz w:val="24"/>
            <w:szCs w:val="24"/>
          </w:rPr>
          <w:t>.</w:t>
        </w:r>
        <w:r w:rsidR="00B772D2" w:rsidRPr="00693828">
          <w:rPr>
            <w:rStyle w:val="a7"/>
            <w:rFonts w:ascii="Times New Roman" w:hAnsi="Times New Roman" w:cs="Times New Roman"/>
            <w:sz w:val="24"/>
            <w:szCs w:val="24"/>
            <w:lang w:val="en-US"/>
          </w:rPr>
          <w:t>javascript</w:t>
        </w:r>
        <w:r w:rsidR="00B772D2" w:rsidRPr="00B772D2">
          <w:rPr>
            <w:rStyle w:val="a7"/>
            <w:rFonts w:ascii="Times New Roman" w:hAnsi="Times New Roman" w:cs="Times New Roman"/>
            <w:sz w:val="24"/>
            <w:szCs w:val="24"/>
          </w:rPr>
          <w:t>.</w:t>
        </w:r>
        <w:r w:rsidR="00B772D2" w:rsidRPr="00693828">
          <w:rPr>
            <w:rStyle w:val="a7"/>
            <w:rFonts w:ascii="Times New Roman" w:hAnsi="Times New Roman" w:cs="Times New Roman"/>
            <w:sz w:val="24"/>
            <w:szCs w:val="24"/>
            <w:lang w:val="en-US"/>
          </w:rPr>
          <w:t>ru</w:t>
        </w:r>
        <w:r w:rsidR="00B772D2" w:rsidRPr="00B772D2">
          <w:rPr>
            <w:rStyle w:val="a7"/>
            <w:rFonts w:ascii="Times New Roman" w:hAnsi="Times New Roman" w:cs="Times New Roman"/>
            <w:sz w:val="24"/>
            <w:szCs w:val="24"/>
          </w:rPr>
          <w:t>/</w:t>
        </w:r>
        <w:r w:rsidR="00B772D2" w:rsidRPr="00693828">
          <w:rPr>
            <w:rStyle w:val="a7"/>
            <w:rFonts w:ascii="Times New Roman" w:hAnsi="Times New Roman" w:cs="Times New Roman"/>
            <w:sz w:val="24"/>
            <w:szCs w:val="24"/>
            <w:lang w:val="en-US"/>
          </w:rPr>
          <w:t>fetch</w:t>
        </w:r>
      </w:hyperlink>
    </w:p>
    <w:p w:rsidR="00B772D2" w:rsidRPr="00B772D2" w:rsidRDefault="00B772D2" w:rsidP="00DB1F3D">
      <w:pPr>
        <w:spacing w:after="0" w:line="360" w:lineRule="auto"/>
        <w:rPr>
          <w:rFonts w:ascii="Times New Roman" w:hAnsi="Times New Roman" w:cs="Times New Roman"/>
          <w:sz w:val="24"/>
          <w:szCs w:val="24"/>
        </w:rPr>
      </w:pPr>
    </w:p>
    <w:p w:rsidR="00B772D2" w:rsidRDefault="00B772D2" w:rsidP="00DB1F3D">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Javascript</w:t>
      </w:r>
      <w:r w:rsidRPr="00B772D2">
        <w:rPr>
          <w:rFonts w:ascii="Times New Roman" w:hAnsi="Times New Roman" w:cs="Times New Roman"/>
          <w:sz w:val="24"/>
          <w:szCs w:val="24"/>
        </w:rPr>
        <w:t xml:space="preserve"> </w:t>
      </w:r>
      <w:r>
        <w:rPr>
          <w:rFonts w:ascii="Times New Roman" w:hAnsi="Times New Roman" w:cs="Times New Roman"/>
          <w:sz w:val="24"/>
          <w:szCs w:val="24"/>
        </w:rPr>
        <w:t>имеет не облачную, а область видимости внутри функций</w:t>
      </w:r>
    </w:p>
    <w:p w:rsidR="00B772D2" w:rsidRDefault="00B772D2" w:rsidP="00DB1F3D">
      <w:pPr>
        <w:spacing w:after="0" w:line="360" w:lineRule="auto"/>
        <w:rPr>
          <w:rFonts w:ascii="Times New Roman" w:hAnsi="Times New Roman" w:cs="Times New Roman"/>
          <w:sz w:val="24"/>
          <w:szCs w:val="24"/>
        </w:rPr>
      </w:pPr>
    </w:p>
    <w:p w:rsidR="00B772D2" w:rsidRDefault="00B772D2"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Объекты:</w:t>
      </w:r>
    </w:p>
    <w:p w:rsidR="00B772D2" w:rsidRDefault="00B772D2" w:rsidP="00DB1F3D">
      <w:pPr>
        <w:spacing w:after="0" w:line="360" w:lineRule="auto"/>
        <w:rPr>
          <w:rFonts w:ascii="Times New Roman" w:hAnsi="Times New Roman" w:cs="Times New Roman"/>
          <w:sz w:val="24"/>
          <w:szCs w:val="24"/>
        </w:rPr>
      </w:pPr>
    </w:p>
    <w:p w:rsidR="00B772D2" w:rsidRDefault="00B772D2"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Если свойство объекта начинается с числа, то к нему можно обращаться только через квадратные скобки, через точку нельзя !!!</w:t>
      </w:r>
    </w:p>
    <w:p w:rsidR="00FE2F26" w:rsidRDefault="00877BA6"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Тоже самое, если свойство имее</w:t>
      </w:r>
      <w:r w:rsidR="00FE2F26">
        <w:rPr>
          <w:rFonts w:ascii="Times New Roman" w:hAnsi="Times New Roman" w:cs="Times New Roman"/>
          <w:sz w:val="24"/>
          <w:szCs w:val="24"/>
        </w:rPr>
        <w:t>т пробелы</w:t>
      </w:r>
    </w:p>
    <w:p w:rsidR="00BF0874" w:rsidRDefault="00BF0874" w:rsidP="00DB1F3D">
      <w:pPr>
        <w:spacing w:after="0" w:line="360" w:lineRule="auto"/>
        <w:rPr>
          <w:rFonts w:ascii="Times New Roman" w:hAnsi="Times New Roman" w:cs="Times New Roman"/>
          <w:sz w:val="24"/>
          <w:szCs w:val="24"/>
        </w:rPr>
      </w:pPr>
    </w:p>
    <w:p w:rsidR="00BF0874" w:rsidRPr="00BF0874" w:rsidRDefault="00BF0874" w:rsidP="00BF0874">
      <w:pPr>
        <w:shd w:val="clear" w:color="auto" w:fill="FFFFFF"/>
        <w:spacing w:after="0" w:line="240" w:lineRule="auto"/>
        <w:rPr>
          <w:rFonts w:ascii="Verdana" w:eastAsia="Times New Roman" w:hAnsi="Verdana" w:cs="Times New Roman"/>
          <w:b/>
          <w:bCs/>
          <w:color w:val="222222"/>
          <w:sz w:val="24"/>
          <w:szCs w:val="24"/>
          <w:lang w:val="en-US" w:eastAsia="ru-RU"/>
        </w:rPr>
      </w:pPr>
      <w:r w:rsidRPr="00BF0874">
        <w:rPr>
          <w:rFonts w:ascii="Verdana" w:eastAsia="Times New Roman" w:hAnsi="Verdana" w:cs="Times New Roman"/>
          <w:b/>
          <w:bCs/>
          <w:color w:val="222222"/>
          <w:sz w:val="24"/>
          <w:szCs w:val="24"/>
          <w:lang w:val="en-US" w:eastAsia="ru-RU"/>
        </w:rPr>
        <w:t>Explanation</w:t>
      </w:r>
    </w:p>
    <w:p w:rsidR="00BF0874" w:rsidRPr="00BF0874" w:rsidRDefault="00BF0874" w:rsidP="00BF0874">
      <w:pPr>
        <w:shd w:val="clear" w:color="auto" w:fill="FFFFFF"/>
        <w:spacing w:after="0" w:line="240" w:lineRule="auto"/>
        <w:rPr>
          <w:rFonts w:ascii="Verdana" w:eastAsia="Times New Roman" w:hAnsi="Verdana" w:cs="Times New Roman"/>
          <w:color w:val="222222"/>
          <w:sz w:val="24"/>
          <w:szCs w:val="24"/>
          <w:lang w:val="en-US" w:eastAsia="ru-RU"/>
        </w:rPr>
      </w:pPr>
      <w:r w:rsidRPr="00BF0874">
        <w:rPr>
          <w:rFonts w:ascii="Verdana" w:eastAsia="Times New Roman" w:hAnsi="Verdana" w:cs="Times New Roman"/>
          <w:color w:val="222222"/>
          <w:sz w:val="24"/>
          <w:szCs w:val="24"/>
          <w:lang w:val="en-US" w:eastAsia="ru-RU"/>
        </w:rPr>
        <w:t>No, it's not correct! While adding and removing properties after the object has been declared/created (line 1 of the source code), the syntax for declaring properties INSIDE an object (with ":") is no more valid. You must use the "=" operator for the assignment. The correct code is:</w:t>
      </w:r>
    </w:p>
    <w:p w:rsidR="00BF0874" w:rsidRPr="00BF0874" w:rsidRDefault="00BF0874" w:rsidP="00BF0874">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r w:rsidRPr="00BF0874">
        <w:rPr>
          <w:rFonts w:ascii="Courier New" w:eastAsia="Times New Roman" w:hAnsi="Courier New" w:cs="Courier New"/>
          <w:color w:val="222222"/>
          <w:lang w:val="en-US" w:eastAsia="ru-RU"/>
        </w:rPr>
        <w:t>let pacman = {};</w:t>
      </w:r>
    </w:p>
    <w:p w:rsidR="00BF0874" w:rsidRPr="00BF0874" w:rsidRDefault="00BF0874" w:rsidP="00BF0874">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r w:rsidRPr="00BF0874">
        <w:rPr>
          <w:rFonts w:ascii="Courier New" w:eastAsia="Times New Roman" w:hAnsi="Courier New" w:cs="Courier New"/>
          <w:color w:val="222222"/>
          <w:lang w:val="en-US" w:eastAsia="ru-RU"/>
        </w:rPr>
        <w:t xml:space="preserve">pacman.color </w:t>
      </w:r>
      <w:r w:rsidRPr="00BF0874">
        <w:rPr>
          <w:rFonts w:ascii="Courier New" w:eastAsia="Times New Roman" w:hAnsi="Courier New" w:cs="Courier New"/>
          <w:b/>
          <w:bCs/>
          <w:color w:val="222222"/>
          <w:lang w:val="en-US" w:eastAsia="ru-RU"/>
        </w:rPr>
        <w:t>=</w:t>
      </w:r>
      <w:r w:rsidRPr="00BF0874">
        <w:rPr>
          <w:rFonts w:ascii="Courier New" w:eastAsia="Times New Roman" w:hAnsi="Courier New" w:cs="Courier New"/>
          <w:color w:val="222222"/>
          <w:lang w:val="en-US" w:eastAsia="ru-RU"/>
        </w:rPr>
        <w:t xml:space="preserve"> 'yellow';</w:t>
      </w:r>
    </w:p>
    <w:p w:rsidR="00BF0874" w:rsidRPr="00D23512" w:rsidRDefault="00BF0874" w:rsidP="00BF0874">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r w:rsidRPr="00D23512">
        <w:rPr>
          <w:rFonts w:ascii="Courier New" w:eastAsia="Times New Roman" w:hAnsi="Courier New" w:cs="Courier New"/>
          <w:color w:val="222222"/>
          <w:lang w:val="en-US" w:eastAsia="ru-RU"/>
        </w:rPr>
        <w:t xml:space="preserve">pacman.shape </w:t>
      </w:r>
      <w:r w:rsidRPr="00D23512">
        <w:rPr>
          <w:rFonts w:ascii="Courier New" w:eastAsia="Times New Roman" w:hAnsi="Courier New" w:cs="Courier New"/>
          <w:b/>
          <w:bCs/>
          <w:color w:val="222222"/>
          <w:lang w:val="en-US" w:eastAsia="ru-RU"/>
        </w:rPr>
        <w:t>=</w:t>
      </w:r>
      <w:r w:rsidRPr="00D23512">
        <w:rPr>
          <w:rFonts w:ascii="Courier New" w:eastAsia="Times New Roman" w:hAnsi="Courier New" w:cs="Courier New"/>
          <w:color w:val="222222"/>
          <w:lang w:val="en-US" w:eastAsia="ru-RU"/>
        </w:rPr>
        <w:t xml:space="preserve"> 'pizza';</w:t>
      </w:r>
    </w:p>
    <w:p w:rsidR="00BF0874" w:rsidRPr="00D23512" w:rsidRDefault="00BF0874" w:rsidP="00DB1F3D">
      <w:pPr>
        <w:spacing w:after="0" w:line="360" w:lineRule="auto"/>
        <w:rPr>
          <w:rFonts w:ascii="Times New Roman" w:hAnsi="Times New Roman" w:cs="Times New Roman"/>
          <w:sz w:val="24"/>
          <w:szCs w:val="24"/>
          <w:lang w:val="en-US"/>
        </w:rPr>
      </w:pPr>
    </w:p>
    <w:p w:rsidR="00D97822" w:rsidRPr="00D23512" w:rsidRDefault="00D97822" w:rsidP="00DB1F3D">
      <w:pPr>
        <w:spacing w:after="0" w:line="360" w:lineRule="auto"/>
        <w:rPr>
          <w:rFonts w:ascii="Times New Roman" w:hAnsi="Times New Roman" w:cs="Times New Roman"/>
          <w:sz w:val="24"/>
          <w:szCs w:val="24"/>
          <w:lang w:val="en-US"/>
        </w:rPr>
      </w:pPr>
    </w:p>
    <w:p w:rsidR="00D97822" w:rsidRPr="00D97822" w:rsidRDefault="00D97822" w:rsidP="00D97822">
      <w:pPr>
        <w:shd w:val="clear" w:color="auto" w:fill="FFFFFF"/>
        <w:spacing w:after="0" w:line="240" w:lineRule="auto"/>
        <w:rPr>
          <w:rFonts w:ascii="Verdana" w:eastAsia="Times New Roman" w:hAnsi="Verdana" w:cs="Times New Roman"/>
          <w:color w:val="222222"/>
          <w:sz w:val="24"/>
          <w:szCs w:val="24"/>
          <w:lang w:val="en-US" w:eastAsia="ru-RU"/>
        </w:rPr>
      </w:pPr>
      <w:r w:rsidRPr="00D97822">
        <w:rPr>
          <w:rFonts w:ascii="Verdana" w:eastAsia="Times New Roman" w:hAnsi="Verdana" w:cs="Times New Roman"/>
          <w:color w:val="222222"/>
          <w:sz w:val="24"/>
          <w:szCs w:val="24"/>
          <w:lang w:val="en-US" w:eastAsia="ru-RU"/>
        </w:rPr>
        <w:t>With JavaScript version 5 (and previous versions), you can define a pseudo-class template called "a constructor function". The syntax is the same as for creating a function, except that, by convention, its name is Capitalized. The first letter of the function name is in uppercase. It is a good way to know, when you read someone else's code, that this is not a regular function, but a constructor function. Its name is a noun, the name of the class of objects you are going to build. Example: Person, Vehicle, Enemy, Product, Circle, Ball, Player, Hero, etc.</w:t>
      </w:r>
    </w:p>
    <w:p w:rsidR="00D97822" w:rsidRPr="00D97822" w:rsidRDefault="00D97822" w:rsidP="00D97822">
      <w:pPr>
        <w:shd w:val="clear" w:color="auto" w:fill="FFFFFF"/>
        <w:spacing w:after="0" w:line="240" w:lineRule="auto"/>
        <w:rPr>
          <w:rFonts w:ascii="Verdana" w:eastAsia="Times New Roman" w:hAnsi="Verdana" w:cs="Times New Roman"/>
          <w:color w:val="222222"/>
          <w:sz w:val="24"/>
          <w:szCs w:val="24"/>
          <w:lang w:val="en-US" w:eastAsia="ru-RU"/>
        </w:rPr>
      </w:pPr>
      <w:r w:rsidRPr="00D97822">
        <w:rPr>
          <w:rFonts w:ascii="Verdana" w:eastAsia="Times New Roman" w:hAnsi="Verdana" w:cs="Times New Roman"/>
          <w:color w:val="222222"/>
          <w:sz w:val="24"/>
          <w:szCs w:val="24"/>
          <w:lang w:val="en-US" w:eastAsia="ru-RU"/>
        </w:rPr>
        <w:t>You also build new objects using the new keyword.</w:t>
      </w:r>
    </w:p>
    <w:p w:rsidR="00D97822" w:rsidRDefault="00D97822" w:rsidP="00DB1F3D">
      <w:pPr>
        <w:spacing w:after="0" w:line="360" w:lineRule="auto"/>
        <w:rPr>
          <w:rFonts w:ascii="Times New Roman" w:hAnsi="Times New Roman" w:cs="Times New Roman"/>
          <w:sz w:val="24"/>
          <w:szCs w:val="24"/>
          <w:lang w:val="en-US"/>
        </w:rPr>
      </w:pPr>
    </w:p>
    <w:p w:rsidR="00D23512" w:rsidRDefault="00D23512" w:rsidP="00DB1F3D">
      <w:pPr>
        <w:spacing w:after="0" w:line="360" w:lineRule="auto"/>
        <w:rPr>
          <w:rFonts w:ascii="Times New Roman" w:hAnsi="Times New Roman" w:cs="Times New Roman"/>
          <w:sz w:val="24"/>
          <w:szCs w:val="24"/>
          <w:lang w:val="en-US"/>
        </w:rPr>
      </w:pPr>
    </w:p>
    <w:p w:rsidR="00D23512" w:rsidRPr="00156DAC" w:rsidRDefault="008B6656" w:rsidP="00D23512">
      <w:pPr>
        <w:rPr>
          <w:lang w:val="en-US"/>
        </w:rPr>
      </w:pPr>
      <w:hyperlink r:id="rId7" w:history="1">
        <w:r w:rsidR="00D23512" w:rsidRPr="00156DAC">
          <w:rPr>
            <w:rStyle w:val="a7"/>
            <w:rFonts w:ascii="inherit" w:hAnsi="inherit"/>
            <w:color w:val="0075B4"/>
            <w:lang w:val="en-US"/>
          </w:rPr>
          <w:t>Course</w:t>
        </w:r>
      </w:hyperlink>
      <w:r w:rsidR="00D23512" w:rsidRPr="00156DAC">
        <w:rPr>
          <w:lang w:val="en-US"/>
        </w:rPr>
        <w:t>  </w:t>
      </w:r>
      <w:hyperlink r:id="rId8" w:anchor="block-v1:W3Cx+JS.0x+1T2017+type@chapter+block@1f5a7a2285994fbd87d23829a53d29d2" w:history="1">
        <w:r w:rsidR="00D23512" w:rsidRPr="00156DAC">
          <w:rPr>
            <w:rStyle w:val="a7"/>
            <w:rFonts w:ascii="inherit" w:hAnsi="inherit"/>
            <w:color w:val="0075B4"/>
            <w:lang w:val="en-US"/>
          </w:rPr>
          <w:t>Module 4: Structuring data</w:t>
        </w:r>
      </w:hyperlink>
      <w:r w:rsidR="00D23512" w:rsidRPr="00156DAC">
        <w:rPr>
          <w:lang w:val="en-US"/>
        </w:rPr>
        <w:t>  </w:t>
      </w:r>
      <w:hyperlink r:id="rId9" w:anchor="block-v1:W3Cx+JS.0x+1T2017+type@sequential+block@46a6fe30eb904f8cace75feb2930200a" w:history="1">
        <w:r w:rsidR="00D23512" w:rsidRPr="00156DAC">
          <w:rPr>
            <w:rStyle w:val="a7"/>
            <w:rFonts w:ascii="inherit" w:hAnsi="inherit"/>
            <w:color w:val="0075B4"/>
            <w:lang w:val="en-US"/>
          </w:rPr>
          <w:t>4.5 Exercises - Module 4</w:t>
        </w:r>
      </w:hyperlink>
      <w:r w:rsidR="00D23512" w:rsidRPr="00156DAC">
        <w:rPr>
          <w:lang w:val="en-US"/>
        </w:rPr>
        <w:t>  </w:t>
      </w:r>
      <w:r w:rsidR="00D23512" w:rsidRPr="00156DAC">
        <w:rPr>
          <w:rStyle w:val="nav-item"/>
          <w:rFonts w:ascii="inherit" w:hAnsi="inherit"/>
          <w:lang w:val="en-US"/>
        </w:rPr>
        <w:t>Exercices (13-17)</w:t>
      </w:r>
    </w:p>
    <w:p w:rsidR="00D23512" w:rsidRDefault="00D23512" w:rsidP="00D23512">
      <w:r w:rsidRPr="00156DAC">
        <w:rPr>
          <w:lang w:val="en-US"/>
        </w:rPr>
        <w:t> </w:t>
      </w:r>
      <w:r>
        <w:rPr>
          <w:rFonts w:ascii="inherit" w:hAnsi="inherit"/>
        </w:rPr>
        <w:t>Previous</w:t>
      </w:r>
    </w:p>
    <w:p w:rsidR="00D23512" w:rsidRDefault="00D23512" w:rsidP="00D23512">
      <w:pPr>
        <w:numPr>
          <w:ilvl w:val="0"/>
          <w:numId w:val="4"/>
        </w:numPr>
        <w:pBdr>
          <w:top w:val="single" w:sz="6" w:space="0" w:color="C8C8C8"/>
          <w:right w:val="single" w:sz="6" w:space="0" w:color="C8C8C8"/>
        </w:pBdr>
        <w:shd w:val="clear" w:color="auto" w:fill="333333"/>
        <w:spacing w:beforeAutospacing="1" w:after="0" w:afterAutospacing="1" w:line="340" w:lineRule="atLeast"/>
        <w:ind w:left="0"/>
        <w:rPr>
          <w:rFonts w:ascii="Verdana" w:hAnsi="Verdana"/>
          <w:color w:val="FFFFFF"/>
        </w:rPr>
      </w:pPr>
      <w:r>
        <w:rPr>
          <w:rStyle w:val="sr"/>
          <w:rFonts w:ascii="inherit" w:hAnsi="inherit"/>
          <w:color w:val="000000"/>
          <w:bdr w:val="none" w:sz="0" w:space="0" w:color="auto" w:frame="1"/>
          <w:shd w:val="clear" w:color="auto" w:fill="FFFFFF"/>
        </w:rPr>
        <w:lastRenderedPageBreak/>
        <w:t>other </w:t>
      </w:r>
      <w:r>
        <w:rPr>
          <w:rFonts w:ascii="Verdana" w:hAnsi="Verdana"/>
          <w:color w:val="FFFFFF"/>
        </w:rPr>
        <w:t>Intro. exercises - Module 4</w:t>
      </w:r>
      <w:r>
        <w:rPr>
          <w:rStyle w:val="sr"/>
          <w:rFonts w:ascii="inherit" w:hAnsi="inherit"/>
          <w:color w:val="000000"/>
          <w:bdr w:val="none" w:sz="0" w:space="0" w:color="auto" w:frame="1"/>
          <w:shd w:val="clear" w:color="auto" w:fill="FFFFFF"/>
        </w:rPr>
        <w:t> </w:t>
      </w:r>
    </w:p>
    <w:p w:rsidR="00D23512" w:rsidRDefault="00D23512" w:rsidP="00D23512">
      <w:pPr>
        <w:numPr>
          <w:ilvl w:val="0"/>
          <w:numId w:val="4"/>
        </w:numPr>
        <w:pBdr>
          <w:top w:val="single" w:sz="6" w:space="0" w:color="C8C8C8"/>
          <w:right w:val="single" w:sz="6" w:space="0" w:color="C8C8C8"/>
        </w:pBdr>
        <w:shd w:val="clear" w:color="auto" w:fill="333333"/>
        <w:spacing w:beforeAutospacing="1" w:after="0" w:afterAutospacing="1" w:line="340" w:lineRule="atLeast"/>
        <w:ind w:left="0"/>
        <w:rPr>
          <w:rFonts w:ascii="Verdana" w:hAnsi="Verdana"/>
          <w:color w:val="FFFFFF"/>
        </w:rPr>
      </w:pPr>
      <w:r>
        <w:rPr>
          <w:rStyle w:val="sr"/>
          <w:rFonts w:ascii="inherit" w:hAnsi="inherit"/>
          <w:color w:val="000000"/>
          <w:bdr w:val="none" w:sz="0" w:space="0" w:color="auto" w:frame="1"/>
          <w:shd w:val="clear" w:color="auto" w:fill="FFFFFF"/>
        </w:rPr>
        <w:t>problem </w:t>
      </w:r>
      <w:r>
        <w:rPr>
          <w:rFonts w:ascii="Verdana" w:hAnsi="Verdana"/>
          <w:color w:val="FFFFFF"/>
        </w:rPr>
        <w:t>Exercises (1-6)</w:t>
      </w:r>
      <w:r>
        <w:rPr>
          <w:rStyle w:val="sr"/>
          <w:rFonts w:ascii="inherit" w:hAnsi="inherit"/>
          <w:color w:val="000000"/>
          <w:bdr w:val="none" w:sz="0" w:space="0" w:color="auto" w:frame="1"/>
          <w:shd w:val="clear" w:color="auto" w:fill="FFFFFF"/>
        </w:rPr>
        <w:t> </w:t>
      </w:r>
    </w:p>
    <w:p w:rsidR="00D23512" w:rsidRDefault="00D23512" w:rsidP="00D23512">
      <w:pPr>
        <w:numPr>
          <w:ilvl w:val="0"/>
          <w:numId w:val="4"/>
        </w:numPr>
        <w:pBdr>
          <w:top w:val="single" w:sz="6" w:space="0" w:color="C8C8C8"/>
          <w:right w:val="single" w:sz="6" w:space="0" w:color="C8C8C8"/>
        </w:pBdr>
        <w:shd w:val="clear" w:color="auto" w:fill="333333"/>
        <w:spacing w:beforeAutospacing="1" w:after="0" w:afterAutospacing="1" w:line="340" w:lineRule="atLeast"/>
        <w:ind w:left="0"/>
        <w:rPr>
          <w:rFonts w:ascii="Verdana" w:hAnsi="Verdana"/>
          <w:color w:val="FFFFFF"/>
        </w:rPr>
      </w:pPr>
      <w:r>
        <w:rPr>
          <w:rStyle w:val="sr"/>
          <w:rFonts w:ascii="inherit" w:hAnsi="inherit"/>
          <w:color w:val="000000"/>
          <w:bdr w:val="none" w:sz="0" w:space="0" w:color="auto" w:frame="1"/>
          <w:shd w:val="clear" w:color="auto" w:fill="FFFFFF"/>
        </w:rPr>
        <w:t>problem </w:t>
      </w:r>
      <w:r>
        <w:rPr>
          <w:rFonts w:ascii="Verdana" w:hAnsi="Verdana"/>
          <w:color w:val="FFFFFF"/>
        </w:rPr>
        <w:t>Exercises (7-12)</w:t>
      </w:r>
      <w:r>
        <w:rPr>
          <w:rStyle w:val="sr"/>
          <w:rFonts w:ascii="inherit" w:hAnsi="inherit"/>
          <w:color w:val="000000"/>
          <w:bdr w:val="none" w:sz="0" w:space="0" w:color="auto" w:frame="1"/>
          <w:shd w:val="clear" w:color="auto" w:fill="FFFFFF"/>
        </w:rPr>
        <w:t> </w:t>
      </w:r>
    </w:p>
    <w:p w:rsidR="00D23512" w:rsidRDefault="00D23512" w:rsidP="00D23512">
      <w:pPr>
        <w:numPr>
          <w:ilvl w:val="0"/>
          <w:numId w:val="4"/>
        </w:numPr>
        <w:pBdr>
          <w:top w:val="single" w:sz="6" w:space="0" w:color="C8C8C8"/>
        </w:pBdr>
        <w:shd w:val="clear" w:color="auto" w:fill="333333"/>
        <w:spacing w:beforeAutospacing="1" w:after="0" w:afterAutospacing="1" w:line="340" w:lineRule="atLeast"/>
        <w:ind w:left="0"/>
        <w:rPr>
          <w:rFonts w:ascii="Verdana" w:hAnsi="Verdana"/>
          <w:color w:val="FFFFFF"/>
        </w:rPr>
      </w:pPr>
      <w:r>
        <w:rPr>
          <w:rStyle w:val="sr"/>
          <w:rFonts w:ascii="inherit" w:hAnsi="inherit"/>
          <w:color w:val="000000"/>
          <w:bdr w:val="none" w:sz="0" w:space="0" w:color="auto" w:frame="1"/>
          <w:shd w:val="clear" w:color="auto" w:fill="FFFFFF"/>
        </w:rPr>
        <w:t>problem </w:t>
      </w:r>
      <w:r>
        <w:rPr>
          <w:rFonts w:ascii="Verdana" w:hAnsi="Verdana"/>
          <w:color w:val="FFFFFF"/>
        </w:rPr>
        <w:t>Exercices (13-17)</w:t>
      </w:r>
      <w:r>
        <w:rPr>
          <w:rStyle w:val="sr"/>
          <w:rFonts w:ascii="inherit" w:hAnsi="inherit"/>
          <w:color w:val="000000"/>
          <w:bdr w:val="none" w:sz="0" w:space="0" w:color="auto" w:frame="1"/>
          <w:shd w:val="clear" w:color="auto" w:fill="FFFFFF"/>
        </w:rPr>
        <w:t> </w:t>
      </w:r>
    </w:p>
    <w:p w:rsidR="00D23512" w:rsidRDefault="00D23512" w:rsidP="00D23512">
      <w:pPr>
        <w:spacing w:line="240" w:lineRule="auto"/>
        <w:rPr>
          <w:rFonts w:ascii="Times New Roman" w:hAnsi="Times New Roman"/>
        </w:rPr>
      </w:pPr>
      <w:r>
        <w:rPr>
          <w:rFonts w:ascii="inherit" w:hAnsi="inherit"/>
        </w:rPr>
        <w:t>Next</w:t>
      </w:r>
      <w:r>
        <w:t> </w:t>
      </w:r>
    </w:p>
    <w:p w:rsidR="00D23512" w:rsidRDefault="00D23512" w:rsidP="00D23512">
      <w:pPr>
        <w:pStyle w:val="2"/>
        <w:spacing w:before="0" w:line="336" w:lineRule="atLeast"/>
        <w:rPr>
          <w:rFonts w:ascii="Verdana" w:hAnsi="Verdana"/>
          <w:color w:val="474747"/>
        </w:rPr>
      </w:pPr>
      <w:r>
        <w:rPr>
          <w:rFonts w:ascii="Verdana" w:hAnsi="Verdana"/>
          <w:color w:val="474747"/>
        </w:rPr>
        <w:t>Exercices (13-17)</w:t>
      </w:r>
    </w:p>
    <w:p w:rsidR="00D23512" w:rsidRDefault="00D23512" w:rsidP="00D23512">
      <w:pPr>
        <w:rPr>
          <w:rFonts w:ascii="Times New Roman" w:hAnsi="Times New Roman"/>
        </w:rPr>
      </w:pPr>
      <w:r>
        <w:t> </w:t>
      </w:r>
      <w:r>
        <w:rPr>
          <w:rStyle w:val="bookmark-text"/>
          <w:rFonts w:ascii="inherit" w:hAnsi="inherit"/>
        </w:rPr>
        <w:t>Bookmark this page</w:t>
      </w:r>
    </w:p>
    <w:p w:rsidR="00D23512" w:rsidRDefault="00D23512" w:rsidP="00D23512">
      <w:pPr>
        <w:pStyle w:val="3"/>
        <w:spacing w:before="0" w:beforeAutospacing="0" w:after="150" w:afterAutospacing="0" w:line="336" w:lineRule="atLeast"/>
        <w:rPr>
          <w:rFonts w:ascii="Verdana" w:hAnsi="Verdana"/>
          <w:b w:val="0"/>
          <w:bCs w:val="0"/>
          <w:color w:val="474747"/>
          <w:sz w:val="32"/>
          <w:szCs w:val="32"/>
        </w:rPr>
      </w:pPr>
      <w:r>
        <w:rPr>
          <w:rFonts w:ascii="Verdana" w:hAnsi="Verdana"/>
          <w:b w:val="0"/>
          <w:bCs w:val="0"/>
          <w:color w:val="474747"/>
          <w:sz w:val="32"/>
          <w:szCs w:val="32"/>
        </w:rPr>
        <w:t>13. Order is important (part 1)</w:t>
      </w:r>
    </w:p>
    <w:p w:rsidR="00D23512" w:rsidRDefault="00D23512" w:rsidP="00D23512">
      <w:pPr>
        <w:rPr>
          <w:rFonts w:ascii="Times New Roman" w:hAnsi="Times New Roman"/>
          <w:color w:val="5E5E5E"/>
          <w:sz w:val="21"/>
          <w:szCs w:val="21"/>
        </w:rPr>
      </w:pPr>
      <w:r>
        <w:rPr>
          <w:color w:val="5E5E5E"/>
          <w:sz w:val="21"/>
          <w:szCs w:val="21"/>
        </w:rPr>
        <w:t>1/1 point (graded)</w:t>
      </w: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r>
        <w:rPr>
          <w:sz w:val="22"/>
          <w:szCs w:val="22"/>
        </w:rPr>
        <w:t>let x = sum(3, 5);</w:t>
      </w: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r>
        <w:rPr>
          <w:sz w:val="22"/>
          <w:szCs w:val="22"/>
        </w:rPr>
        <w:t>function sum(x, y) {</w:t>
      </w: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r>
        <w:rPr>
          <w:sz w:val="22"/>
          <w:szCs w:val="22"/>
        </w:rPr>
        <w:t xml:space="preserve">    return (x + y);</w:t>
      </w:r>
    </w:p>
    <w:p w:rsidR="00D23512" w:rsidRDefault="00D23512" w:rsidP="00D23512">
      <w:pPr>
        <w:pStyle w:val="HTML"/>
        <w:pBdr>
          <w:top w:val="single" w:sz="6" w:space="5" w:color="C8C8C8"/>
          <w:left w:val="single" w:sz="6" w:space="8" w:color="C8C8C8"/>
          <w:bottom w:val="single" w:sz="6" w:space="5" w:color="C8C8C8"/>
          <w:right w:val="single" w:sz="6" w:space="8" w:color="C8C8C8"/>
        </w:pBdr>
        <w:shd w:val="clear" w:color="auto" w:fill="F8F8F8"/>
        <w:rPr>
          <w:sz w:val="22"/>
          <w:szCs w:val="22"/>
        </w:rPr>
      </w:pPr>
      <w:r>
        <w:rPr>
          <w:sz w:val="22"/>
          <w:szCs w:val="22"/>
        </w:rPr>
        <w:t>}</w:t>
      </w:r>
    </w:p>
    <w:p w:rsidR="00D23512" w:rsidRPr="00D23512" w:rsidRDefault="00D23512" w:rsidP="00D23512">
      <w:pPr>
        <w:rPr>
          <w:sz w:val="24"/>
          <w:szCs w:val="24"/>
          <w:lang w:val="en-US"/>
        </w:rPr>
      </w:pPr>
      <w:r w:rsidRPr="00D23512">
        <w:rPr>
          <w:lang w:val="en-US"/>
        </w:rPr>
        <w:t>The function </w:t>
      </w:r>
      <w:r w:rsidRPr="00D23512">
        <w:rPr>
          <w:rStyle w:val="HTML1"/>
          <w:rFonts w:eastAsiaTheme="minorHAnsi"/>
          <w:bdr w:val="single" w:sz="6" w:space="0" w:color="EAEAEA" w:frame="1"/>
          <w:shd w:val="clear" w:color="auto" w:fill="F8F8F8"/>
          <w:lang w:val="en-US"/>
        </w:rPr>
        <w:t>sum</w:t>
      </w:r>
      <w:r w:rsidRPr="00D23512">
        <w:rPr>
          <w:lang w:val="en-US"/>
        </w:rPr>
        <w:t> is declared after we called it at the first line of the above code. Is this correct? Will it work?</w:t>
      </w:r>
    </w:p>
    <w:p w:rsidR="00D23512" w:rsidRPr="00D23512" w:rsidRDefault="00D23512" w:rsidP="00D23512">
      <w:pPr>
        <w:rPr>
          <w:lang w:val="en-US"/>
        </w:rP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10" o:title=""/>
          </v:shape>
          <w:control r:id="rId11" w:name="DefaultOcxName" w:shapeid="_x0000_i1034"/>
        </w:object>
      </w:r>
      <w:r w:rsidRPr="00D23512">
        <w:rPr>
          <w:lang w:val="en-US"/>
        </w:rPr>
        <w:t>Yes </w:t>
      </w:r>
      <w:r w:rsidRPr="00D23512">
        <w:rPr>
          <w:rStyle w:val="sr"/>
          <w:rFonts w:ascii="inherit" w:hAnsi="inherit"/>
          <w:color w:val="000000"/>
          <w:bdr w:val="none" w:sz="0" w:space="0" w:color="auto" w:frame="1"/>
          <w:shd w:val="clear" w:color="auto" w:fill="FFFFFF"/>
          <w:lang w:val="en-US"/>
        </w:rPr>
        <w:t>correct</w:t>
      </w:r>
    </w:p>
    <w:p w:rsidR="00D23512" w:rsidRPr="00D23512" w:rsidRDefault="00D23512" w:rsidP="00D23512">
      <w:pPr>
        <w:rPr>
          <w:lang w:val="en-US"/>
        </w:rPr>
      </w:pPr>
      <w:r>
        <w:object w:dxaOrig="225" w:dyaOrig="225">
          <v:shape id="_x0000_i1037" type="#_x0000_t75" style="width:18pt;height:15.6pt" o:ole="">
            <v:imagedata r:id="rId12" o:title=""/>
          </v:shape>
          <w:control r:id="rId13" w:name="DefaultOcxName1" w:shapeid="_x0000_i1037"/>
        </w:object>
      </w:r>
      <w:r w:rsidRPr="00D23512">
        <w:rPr>
          <w:lang w:val="en-US"/>
        </w:rPr>
        <w:t>No</w:t>
      </w:r>
    </w:p>
    <w:p w:rsidR="00D23512" w:rsidRPr="00D23512" w:rsidRDefault="00D23512" w:rsidP="00D23512">
      <w:pPr>
        <w:pStyle w:val="a6"/>
        <w:spacing w:before="0" w:beforeAutospacing="0" w:after="0" w:afterAutospacing="0"/>
        <w:rPr>
          <w:rFonts w:ascii="Verdana" w:hAnsi="Verdana"/>
          <w:b/>
          <w:bCs/>
          <w:lang w:val="en-US"/>
        </w:rPr>
      </w:pPr>
      <w:r w:rsidRPr="00D23512">
        <w:rPr>
          <w:rFonts w:ascii="Verdana" w:hAnsi="Verdana"/>
          <w:b/>
          <w:bCs/>
          <w:lang w:val="en-US"/>
        </w:rPr>
        <w:t>Explanation</w:t>
      </w:r>
    </w:p>
    <w:p w:rsidR="00D23512" w:rsidRPr="00AE0AAC" w:rsidRDefault="00D23512" w:rsidP="00D23512">
      <w:pPr>
        <w:pStyle w:val="a6"/>
        <w:spacing w:before="0" w:beforeAutospacing="0" w:after="0" w:afterAutospacing="0"/>
        <w:rPr>
          <w:rFonts w:ascii="Verdana" w:hAnsi="Verdana"/>
          <w:lang w:val="en-US"/>
        </w:rPr>
      </w:pPr>
      <w:r w:rsidRPr="00D23512">
        <w:rPr>
          <w:rFonts w:ascii="Verdana" w:hAnsi="Verdana"/>
          <w:lang w:val="en-US"/>
        </w:rPr>
        <w:t xml:space="preserve">In JavaScript, you can call a function BEFORE it has been declared in your source code. This is called "hoisting": it's like if all function declarations were moved to the top before being executed. </w:t>
      </w:r>
      <w:r w:rsidRPr="00AE0AAC">
        <w:rPr>
          <w:rFonts w:ascii="Verdana" w:hAnsi="Verdana"/>
          <w:lang w:val="en-US"/>
        </w:rPr>
        <w:t>It works and it's correct.</w:t>
      </w:r>
    </w:p>
    <w:p w:rsidR="00D23512" w:rsidRDefault="00D23512" w:rsidP="00DB1F3D">
      <w:pPr>
        <w:spacing w:after="0" w:line="360" w:lineRule="auto"/>
        <w:rPr>
          <w:rFonts w:ascii="Times New Roman" w:hAnsi="Times New Roman" w:cs="Times New Roman"/>
          <w:sz w:val="24"/>
          <w:szCs w:val="24"/>
          <w:lang w:val="en-US"/>
        </w:rPr>
      </w:pPr>
    </w:p>
    <w:p w:rsidR="00156DAC" w:rsidRDefault="00156DAC" w:rsidP="00DB1F3D">
      <w:pPr>
        <w:spacing w:after="0" w:line="360" w:lineRule="auto"/>
        <w:rPr>
          <w:rFonts w:ascii="Times New Roman" w:hAnsi="Times New Roman" w:cs="Times New Roman"/>
          <w:sz w:val="24"/>
          <w:szCs w:val="24"/>
          <w:lang w:val="en-US"/>
        </w:rPr>
      </w:pPr>
    </w:p>
    <w:p w:rsidR="00156DAC" w:rsidRPr="00156DAC" w:rsidRDefault="00156DAC" w:rsidP="00156DAC">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r w:rsidRPr="00156DAC">
        <w:rPr>
          <w:rFonts w:ascii="Courier New" w:eastAsia="Times New Roman" w:hAnsi="Courier New" w:cs="Courier New"/>
          <w:color w:val="222222"/>
          <w:lang w:val="en-US" w:eastAsia="ru-RU"/>
        </w:rPr>
        <w:t xml:space="preserve">var p = new Person(); </w:t>
      </w:r>
    </w:p>
    <w:p w:rsidR="00156DAC" w:rsidRPr="00156DAC" w:rsidRDefault="00156DAC" w:rsidP="00156DAC">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r w:rsidRPr="00156DAC">
        <w:rPr>
          <w:rFonts w:ascii="Courier New" w:eastAsia="Times New Roman" w:hAnsi="Courier New" w:cs="Courier New"/>
          <w:color w:val="222222"/>
          <w:lang w:val="en-US" w:eastAsia="ru-RU"/>
        </w:rPr>
        <w:t xml:space="preserve"> </w:t>
      </w:r>
    </w:p>
    <w:p w:rsidR="00156DAC" w:rsidRPr="00156DAC" w:rsidRDefault="00156DAC" w:rsidP="00156DAC">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ru-RU"/>
        </w:rPr>
      </w:pPr>
      <w:r w:rsidRPr="00156DAC">
        <w:rPr>
          <w:rFonts w:ascii="Courier New" w:eastAsia="Times New Roman" w:hAnsi="Courier New" w:cs="Courier New"/>
          <w:color w:val="222222"/>
          <w:lang w:val="en-US" w:eastAsia="ru-RU"/>
        </w:rPr>
        <w:lastRenderedPageBreak/>
        <w:t>class Person {...}</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lang w:val="en-US" w:eastAsia="ru-RU"/>
        </w:rPr>
        <w:t>The class </w:t>
      </w:r>
      <w:r w:rsidRPr="00156DAC">
        <w:rPr>
          <w:rFonts w:ascii="Courier New" w:eastAsia="Times New Roman" w:hAnsi="Courier New" w:cs="Courier New"/>
          <w:color w:val="222222"/>
          <w:bdr w:val="single" w:sz="6" w:space="0" w:color="EAEAEA" w:frame="1"/>
          <w:shd w:val="clear" w:color="auto" w:fill="F8F8F8"/>
          <w:lang w:val="en-US" w:eastAsia="ru-RU"/>
        </w:rPr>
        <w:t>Person</w:t>
      </w:r>
      <w:r w:rsidRPr="00156DAC">
        <w:rPr>
          <w:rFonts w:ascii="Verdana" w:eastAsia="Times New Roman" w:hAnsi="Verdana" w:cs="Times New Roman"/>
          <w:color w:val="222222"/>
          <w:sz w:val="24"/>
          <w:szCs w:val="24"/>
          <w:lang w:val="en-US" w:eastAsia="ru-RU"/>
        </w:rPr>
        <w:t> is declared after being used at the first line of the above code. Is this correct? Will it work?</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rPr>
        <w:object w:dxaOrig="225" w:dyaOrig="225">
          <v:shape id="_x0000_i1040" type="#_x0000_t75" style="width:18pt;height:15.6pt" o:ole="">
            <v:imagedata r:id="rId10" o:title=""/>
          </v:shape>
          <w:control r:id="rId14" w:name="DefaultOcxName2" w:shapeid="_x0000_i1040"/>
        </w:object>
      </w:r>
      <w:r w:rsidRPr="00156DAC">
        <w:rPr>
          <w:rFonts w:ascii="Verdana" w:eastAsia="Times New Roman" w:hAnsi="Verdana" w:cs="Times New Roman"/>
          <w:color w:val="222222"/>
          <w:sz w:val="24"/>
          <w:szCs w:val="24"/>
          <w:lang w:val="en-US" w:eastAsia="ru-RU"/>
        </w:rPr>
        <w:t>No </w:t>
      </w:r>
      <w:r w:rsidRPr="00156DAC">
        <w:rPr>
          <w:rFonts w:ascii="inherit" w:eastAsia="Times New Roman" w:hAnsi="inherit" w:cs="Times New Roman"/>
          <w:color w:val="000000"/>
          <w:sz w:val="24"/>
          <w:szCs w:val="24"/>
          <w:bdr w:val="none" w:sz="0" w:space="0" w:color="auto" w:frame="1"/>
          <w:shd w:val="clear" w:color="auto" w:fill="FFFFFF"/>
          <w:lang w:val="en-US" w:eastAsia="ru-RU"/>
        </w:rPr>
        <w:t>correct</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rPr>
        <w:object w:dxaOrig="225" w:dyaOrig="225">
          <v:shape id="_x0000_i1043" type="#_x0000_t75" style="width:18pt;height:15.6pt" o:ole="">
            <v:imagedata r:id="rId12" o:title=""/>
          </v:shape>
          <w:control r:id="rId15" w:name="DefaultOcxName11" w:shapeid="_x0000_i1043"/>
        </w:object>
      </w:r>
      <w:r w:rsidRPr="00156DAC">
        <w:rPr>
          <w:rFonts w:ascii="Verdana" w:eastAsia="Times New Roman" w:hAnsi="Verdana" w:cs="Times New Roman"/>
          <w:color w:val="222222"/>
          <w:sz w:val="24"/>
          <w:szCs w:val="24"/>
          <w:lang w:val="en-US" w:eastAsia="ru-RU"/>
        </w:rPr>
        <w:t>Yes</w:t>
      </w:r>
    </w:p>
    <w:p w:rsidR="00156DAC" w:rsidRPr="00156DAC" w:rsidRDefault="00156DAC" w:rsidP="00156DAC">
      <w:pPr>
        <w:shd w:val="clear" w:color="auto" w:fill="FFFFFF"/>
        <w:spacing w:after="0" w:line="240" w:lineRule="auto"/>
        <w:rPr>
          <w:rFonts w:ascii="Verdana" w:eastAsia="Times New Roman" w:hAnsi="Verdana" w:cs="Times New Roman"/>
          <w:b/>
          <w:bCs/>
          <w:color w:val="222222"/>
          <w:sz w:val="24"/>
          <w:szCs w:val="24"/>
          <w:lang w:val="en-US" w:eastAsia="ru-RU"/>
        </w:rPr>
      </w:pPr>
      <w:r w:rsidRPr="00156DAC">
        <w:rPr>
          <w:rFonts w:ascii="Verdana" w:eastAsia="Times New Roman" w:hAnsi="Verdana" w:cs="Times New Roman"/>
          <w:b/>
          <w:bCs/>
          <w:color w:val="222222"/>
          <w:sz w:val="24"/>
          <w:szCs w:val="24"/>
          <w:lang w:val="en-US" w:eastAsia="ru-RU"/>
        </w:rPr>
        <w:t>Explanation</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lang w:val="en-US" w:eastAsia="ru-RU"/>
        </w:rPr>
        <w:t>Unlike functions, classes must be declared BEFORE using them.</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lang w:val="en-US" w:eastAsia="ru-RU"/>
        </w:rPr>
        <w:t>An important difference between function declarations and class declarations is that function declarations are "hoisted" and class declarations are not. It means that you can call a function BEFORE it has been declared in your source code. This is not the case with ES6 classes!</w:t>
      </w:r>
    </w:p>
    <w:p w:rsidR="00156DAC" w:rsidRPr="00156DAC" w:rsidRDefault="00156DAC" w:rsidP="00156DAC">
      <w:pPr>
        <w:shd w:val="clear" w:color="auto" w:fill="FFFFFF"/>
        <w:spacing w:after="0" w:line="240" w:lineRule="auto"/>
        <w:rPr>
          <w:rFonts w:ascii="Verdana" w:eastAsia="Times New Roman" w:hAnsi="Verdana" w:cs="Times New Roman"/>
          <w:color w:val="222222"/>
          <w:sz w:val="24"/>
          <w:szCs w:val="24"/>
          <w:lang w:val="en-US" w:eastAsia="ru-RU"/>
        </w:rPr>
      </w:pPr>
      <w:r w:rsidRPr="00156DAC">
        <w:rPr>
          <w:rFonts w:ascii="Verdana" w:eastAsia="Times New Roman" w:hAnsi="Verdana" w:cs="Times New Roman"/>
          <w:color w:val="222222"/>
          <w:sz w:val="24"/>
          <w:szCs w:val="24"/>
          <w:lang w:val="en-US" w:eastAsia="ru-RU"/>
        </w:rPr>
        <w:t>You first need to declare your class and then access it, otherwise a line of code, such as the one shown in the example, will give a ReferenceError</w:t>
      </w:r>
    </w:p>
    <w:p w:rsidR="00156DAC" w:rsidRDefault="00156DAC" w:rsidP="00DB1F3D">
      <w:pPr>
        <w:spacing w:after="0" w:line="360" w:lineRule="auto"/>
        <w:rPr>
          <w:rFonts w:ascii="Times New Roman" w:hAnsi="Times New Roman" w:cs="Times New Roman"/>
          <w:sz w:val="24"/>
          <w:szCs w:val="24"/>
          <w:lang w:val="en-US"/>
        </w:rPr>
      </w:pPr>
    </w:p>
    <w:p w:rsidR="005B0079" w:rsidRDefault="005B0079" w:rsidP="00DB1F3D">
      <w:pPr>
        <w:spacing w:after="0" w:line="360" w:lineRule="auto"/>
        <w:rPr>
          <w:rFonts w:ascii="Times New Roman" w:hAnsi="Times New Roman" w:cs="Times New Roman"/>
          <w:sz w:val="24"/>
          <w:szCs w:val="24"/>
          <w:lang w:val="en-US"/>
        </w:rPr>
      </w:pPr>
    </w:p>
    <w:p w:rsidR="005B0079" w:rsidRPr="00AE0AAC" w:rsidRDefault="005B0079" w:rsidP="005B0079">
      <w:pPr>
        <w:pStyle w:val="4"/>
        <w:shd w:val="clear" w:color="auto" w:fill="FFFFFF"/>
        <w:spacing w:before="0" w:after="150" w:line="336" w:lineRule="atLeast"/>
        <w:rPr>
          <w:rFonts w:ascii="Verdana" w:hAnsi="Verdana"/>
          <w:color w:val="3C3C3C"/>
          <w:lang w:val="en-US"/>
        </w:rPr>
      </w:pPr>
      <w:r w:rsidRPr="00AE0AAC">
        <w:rPr>
          <w:rFonts w:ascii="Verdana" w:hAnsi="Verdana"/>
          <w:color w:val="3C3C3C"/>
          <w:lang w:val="en-US"/>
        </w:rPr>
        <w:t>ere is a new one: objects can also be created </w:t>
      </w:r>
      <w:r w:rsidRPr="00AE0AAC">
        <w:rPr>
          <w:rFonts w:ascii="inherit" w:hAnsi="inherit"/>
          <w:color w:val="FF0000"/>
          <w:lang w:val="en-US"/>
        </w:rPr>
        <w:t>by functions that return objects (factories)</w:t>
      </w:r>
    </w:p>
    <w:p w:rsidR="005B0079"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rPr>
      </w:pPr>
      <w:r>
        <w:rPr>
          <w:rStyle w:val="kwd"/>
          <w:rFonts w:ascii="inherit" w:hAnsi="inherit" w:cs="Courier New"/>
          <w:color w:val="000088"/>
        </w:rPr>
        <w:t>function</w:t>
      </w:r>
      <w:r>
        <w:rPr>
          <w:rStyle w:val="pln"/>
          <w:rFonts w:ascii="inherit" w:hAnsi="inherit" w:cs="Courier New"/>
          <w:color w:val="000000"/>
        </w:rPr>
        <w:t> getMousePos</w:t>
      </w:r>
      <w:r>
        <w:rPr>
          <w:rStyle w:val="pun"/>
          <w:rFonts w:ascii="inherit" w:hAnsi="inherit" w:cs="Courier New"/>
          <w:color w:val="666600"/>
        </w:rPr>
        <w:t>(</w:t>
      </w:r>
      <w:r>
        <w:rPr>
          <w:rStyle w:val="kwd"/>
          <w:rFonts w:ascii="inherit" w:hAnsi="inherit" w:cs="Courier New"/>
          <w:color w:val="000088"/>
        </w:rPr>
        <w:t>event</w:t>
      </w:r>
      <w:r>
        <w:rPr>
          <w:rStyle w:val="pun"/>
          <w:rFonts w:ascii="inherit" w:hAnsi="inherit" w:cs="Courier New"/>
          <w:color w:val="666600"/>
        </w:rPr>
        <w:t>,</w:t>
      </w:r>
      <w:r>
        <w:rPr>
          <w:rStyle w:val="pln"/>
          <w:rFonts w:ascii="inherit" w:hAnsi="inherit" w:cs="Courier New"/>
          <w:color w:val="000000"/>
        </w:rPr>
        <w:t> canvas</w:t>
      </w:r>
      <w:r>
        <w:rPr>
          <w:rStyle w:val="pun"/>
          <w:rFonts w:ascii="inherit" w:hAnsi="inherit" w:cs="Courier New"/>
          <w:color w:val="666600"/>
        </w:rPr>
        <w:t>)</w:t>
      </w:r>
      <w:r>
        <w:rPr>
          <w:rStyle w:val="pln"/>
          <w:rFonts w:ascii="inherit" w:hAnsi="inherit" w:cs="Courier New"/>
          <w:color w:val="000000"/>
        </w:rPr>
        <w:t> </w:t>
      </w:r>
      <w:r>
        <w:rPr>
          <w:rStyle w:val="pun"/>
          <w:rFonts w:ascii="inherit" w:hAnsi="inherit" w:cs="Courier New"/>
          <w:color w:val="666600"/>
        </w:rPr>
        <w:t>{</w:t>
      </w:r>
    </w:p>
    <w:p w:rsidR="005B0079"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rPr>
      </w:pPr>
      <w:r>
        <w:rPr>
          <w:rStyle w:val="kwd"/>
          <w:rFonts w:ascii="inherit" w:hAnsi="inherit" w:cs="Courier New"/>
          <w:color w:val="000088"/>
        </w:rPr>
        <w:t>    var</w:t>
      </w:r>
      <w:r>
        <w:rPr>
          <w:rStyle w:val="pln"/>
          <w:rFonts w:ascii="inherit" w:hAnsi="inherit" w:cs="Courier New"/>
          <w:color w:val="000000"/>
        </w:rPr>
        <w:t> rect </w:t>
      </w:r>
      <w:r>
        <w:rPr>
          <w:rStyle w:val="pun"/>
          <w:rFonts w:ascii="inherit" w:hAnsi="inherit" w:cs="Courier New"/>
          <w:color w:val="666600"/>
        </w:rPr>
        <w:t>=</w:t>
      </w:r>
      <w:r>
        <w:rPr>
          <w:rStyle w:val="pln"/>
          <w:rFonts w:ascii="inherit" w:hAnsi="inherit" w:cs="Courier New"/>
          <w:color w:val="000000"/>
        </w:rPr>
        <w:t> canvas.getBoundingClientRect</w:t>
      </w:r>
      <w:r>
        <w:rPr>
          <w:rStyle w:val="pun"/>
          <w:rFonts w:ascii="inherit" w:hAnsi="inherit" w:cs="Courier New"/>
          <w:color w:val="666600"/>
        </w:rPr>
        <w:t>();</w:t>
      </w:r>
    </w:p>
    <w:p w:rsidR="005B0079" w:rsidRPr="00AE0AAC"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lang w:val="en-US"/>
        </w:rPr>
      </w:pPr>
      <w:r w:rsidRPr="00AE0AAC">
        <w:rPr>
          <w:rStyle w:val="kwd"/>
          <w:rFonts w:ascii="inherit" w:hAnsi="inherit" w:cs="Courier New"/>
          <w:color w:val="000088"/>
          <w:lang w:val="en-US"/>
        </w:rPr>
        <w:t>    var</w:t>
      </w:r>
      <w:r w:rsidRPr="00AE0AAC">
        <w:rPr>
          <w:rStyle w:val="pln"/>
          <w:rFonts w:ascii="inherit" w:hAnsi="inherit" w:cs="Courier New"/>
          <w:color w:val="000000"/>
          <w:lang w:val="en-US"/>
        </w:rPr>
        <w:t> mxx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r w:rsidRPr="00AE0AAC">
        <w:rPr>
          <w:rStyle w:val="kwd"/>
          <w:rFonts w:ascii="inherit" w:hAnsi="inherit" w:cs="Courier New"/>
          <w:color w:val="000088"/>
          <w:lang w:val="en-US"/>
        </w:rPr>
        <w:t>event</w:t>
      </w:r>
      <w:r w:rsidRPr="00AE0AAC">
        <w:rPr>
          <w:rStyle w:val="pun"/>
          <w:rFonts w:ascii="inherit" w:hAnsi="inherit" w:cs="Courier New"/>
          <w:color w:val="666600"/>
          <w:lang w:val="en-US"/>
        </w:rPr>
        <w:t>.</w:t>
      </w:r>
      <w:r w:rsidRPr="00AE0AAC">
        <w:rPr>
          <w:rStyle w:val="pln"/>
          <w:rFonts w:ascii="inherit" w:hAnsi="inherit" w:cs="Courier New"/>
          <w:color w:val="000000"/>
          <w:lang w:val="en-US"/>
        </w:rPr>
        <w:t>clientX </w:t>
      </w:r>
      <w:r w:rsidRPr="00AE0AAC">
        <w:rPr>
          <w:rStyle w:val="pun"/>
          <w:rFonts w:ascii="inherit" w:hAnsi="inherit" w:cs="Courier New"/>
          <w:color w:val="666600"/>
          <w:lang w:val="en-US"/>
        </w:rPr>
        <w:t>-</w:t>
      </w:r>
      <w:r w:rsidRPr="00AE0AAC">
        <w:rPr>
          <w:rStyle w:val="pln"/>
          <w:rFonts w:ascii="inherit" w:hAnsi="inherit" w:cs="Courier New"/>
          <w:color w:val="000000"/>
          <w:lang w:val="en-US"/>
        </w:rPr>
        <w:t> rect</w:t>
      </w:r>
      <w:r w:rsidRPr="00AE0AAC">
        <w:rPr>
          <w:rStyle w:val="pun"/>
          <w:rFonts w:ascii="inherit" w:hAnsi="inherit" w:cs="Courier New"/>
          <w:color w:val="666600"/>
          <w:lang w:val="en-US"/>
        </w:rPr>
        <w:t>.</w:t>
      </w:r>
      <w:r w:rsidRPr="00AE0AAC">
        <w:rPr>
          <w:rStyle w:val="pln"/>
          <w:rFonts w:ascii="inherit" w:hAnsi="inherit" w:cs="Courier New"/>
          <w:color w:val="000000"/>
          <w:lang w:val="en-US"/>
        </w:rPr>
        <w:t>left</w:t>
      </w:r>
      <w:r w:rsidRPr="00AE0AAC">
        <w:rPr>
          <w:rStyle w:val="pun"/>
          <w:rFonts w:ascii="inherit" w:hAnsi="inherit" w:cs="Courier New"/>
          <w:color w:val="666600"/>
          <w:lang w:val="en-US"/>
        </w:rPr>
        <w:t>;</w:t>
      </w:r>
    </w:p>
    <w:p w:rsidR="005B0079" w:rsidRPr="00AE0AAC"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lang w:val="en-US"/>
        </w:rPr>
      </w:pPr>
      <w:r w:rsidRPr="00AE0AAC">
        <w:rPr>
          <w:rStyle w:val="kwd"/>
          <w:rFonts w:ascii="inherit" w:hAnsi="inherit" w:cs="Courier New"/>
          <w:color w:val="000088"/>
          <w:lang w:val="en-US"/>
        </w:rPr>
        <w:t>    var</w:t>
      </w:r>
      <w:r w:rsidRPr="00AE0AAC">
        <w:rPr>
          <w:rStyle w:val="pln"/>
          <w:rFonts w:ascii="inherit" w:hAnsi="inherit" w:cs="Courier New"/>
          <w:color w:val="000000"/>
          <w:lang w:val="en-US"/>
        </w:rPr>
        <w:t> my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r w:rsidRPr="00AE0AAC">
        <w:rPr>
          <w:rStyle w:val="kwd"/>
          <w:rFonts w:ascii="inherit" w:hAnsi="inherit" w:cs="Courier New"/>
          <w:color w:val="000088"/>
          <w:lang w:val="en-US"/>
        </w:rPr>
        <w:t>event</w:t>
      </w:r>
      <w:r w:rsidRPr="00AE0AAC">
        <w:rPr>
          <w:rStyle w:val="pun"/>
          <w:rFonts w:ascii="inherit" w:hAnsi="inherit" w:cs="Courier New"/>
          <w:color w:val="666600"/>
          <w:lang w:val="en-US"/>
        </w:rPr>
        <w:t>.</w:t>
      </w:r>
      <w:r w:rsidRPr="00AE0AAC">
        <w:rPr>
          <w:rStyle w:val="pln"/>
          <w:rFonts w:ascii="inherit" w:hAnsi="inherit" w:cs="Courier New"/>
          <w:color w:val="000000"/>
          <w:lang w:val="en-US"/>
        </w:rPr>
        <w:t>clientY </w:t>
      </w:r>
      <w:r w:rsidRPr="00AE0AAC">
        <w:rPr>
          <w:rStyle w:val="pun"/>
          <w:rFonts w:ascii="inherit" w:hAnsi="inherit" w:cs="Courier New"/>
          <w:color w:val="666600"/>
          <w:lang w:val="en-US"/>
        </w:rPr>
        <w:t>-</w:t>
      </w:r>
      <w:r w:rsidRPr="00AE0AAC">
        <w:rPr>
          <w:rStyle w:val="pln"/>
          <w:rFonts w:ascii="inherit" w:hAnsi="inherit" w:cs="Courier New"/>
          <w:color w:val="000000"/>
          <w:lang w:val="en-US"/>
        </w:rPr>
        <w:t> rect</w:t>
      </w:r>
      <w:r w:rsidRPr="00AE0AAC">
        <w:rPr>
          <w:rStyle w:val="pun"/>
          <w:rFonts w:ascii="inherit" w:hAnsi="inherit" w:cs="Courier New"/>
          <w:color w:val="666600"/>
          <w:lang w:val="en-US"/>
        </w:rPr>
        <w:t>.</w:t>
      </w:r>
      <w:r w:rsidRPr="00AE0AAC">
        <w:rPr>
          <w:rStyle w:val="pln"/>
          <w:rFonts w:ascii="inherit" w:hAnsi="inherit" w:cs="Courier New"/>
          <w:color w:val="000000"/>
          <w:lang w:val="en-US"/>
        </w:rPr>
        <w:t>top</w:t>
      </w:r>
      <w:r w:rsidRPr="00AE0AAC">
        <w:rPr>
          <w:rStyle w:val="pun"/>
          <w:rFonts w:ascii="inherit" w:hAnsi="inherit" w:cs="Courier New"/>
          <w:color w:val="666600"/>
          <w:lang w:val="en-US"/>
        </w:rPr>
        <w:t>;</w:t>
      </w:r>
    </w:p>
    <w:p w:rsidR="005B0079" w:rsidRPr="00AE0AAC"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lang w:val="en-US"/>
        </w:rPr>
      </w:pPr>
      <w:r w:rsidRPr="00AE0AAC">
        <w:rPr>
          <w:rStyle w:val="pln"/>
          <w:rFonts w:ascii="inherit" w:hAnsi="inherit" w:cs="Courier New"/>
          <w:color w:val="000000"/>
          <w:lang w:val="en-US"/>
        </w:rPr>
        <w:t> </w:t>
      </w:r>
    </w:p>
    <w:p w:rsidR="005B0079"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rPr>
      </w:pPr>
      <w:r w:rsidRPr="00AE0AAC">
        <w:rPr>
          <w:rStyle w:val="kwd"/>
          <w:rFonts w:ascii="inherit" w:hAnsi="inherit" w:cs="Courier New"/>
          <w:color w:val="000088"/>
          <w:lang w:val="en-US"/>
        </w:rPr>
        <w:t>    </w:t>
      </w:r>
      <w:r w:rsidRPr="00AE0AAC">
        <w:rPr>
          <w:rStyle w:val="a3"/>
          <w:rFonts w:ascii="inherit" w:hAnsi="inherit" w:cs="Courier New"/>
          <w:color w:val="000088"/>
          <w:lang w:val="en-US"/>
        </w:rPr>
        <w:t>return</w:t>
      </w:r>
      <w:r w:rsidRPr="00AE0AAC">
        <w:rPr>
          <w:rStyle w:val="pln"/>
          <w:rFonts w:ascii="inherit" w:hAnsi="inherit" w:cs="Courier New"/>
          <w:b/>
          <w:bCs/>
          <w:color w:val="000000"/>
          <w:lang w:val="en-US"/>
        </w:rPr>
        <w:t> </w:t>
      </w:r>
      <w:r w:rsidRPr="00AE0AAC">
        <w:rPr>
          <w:rStyle w:val="pun"/>
          <w:rFonts w:ascii="inherit" w:hAnsi="inherit" w:cs="Courier New"/>
          <w:b/>
          <w:bCs/>
          <w:color w:val="666600"/>
          <w:lang w:val="en-US"/>
        </w:rPr>
        <w:t>{</w:t>
      </w:r>
      <w:r w:rsidRPr="00AE0AAC">
        <w:rPr>
          <w:rStyle w:val="pln"/>
          <w:rFonts w:ascii="inherit" w:hAnsi="inherit" w:cs="Courier New"/>
          <w:b/>
          <w:bCs/>
          <w:color w:val="000000"/>
          <w:lang w:val="en-US"/>
        </w:rPr>
        <w:t> </w:t>
      </w:r>
      <w:r w:rsidRPr="00AE0AAC">
        <w:rPr>
          <w:rStyle w:val="com"/>
          <w:rFonts w:ascii="inherit" w:hAnsi="inherit" w:cs="Courier New"/>
          <w:b/>
          <w:bCs/>
          <w:color w:val="880000"/>
          <w:lang w:val="en-US"/>
        </w:rPr>
        <w:t xml:space="preserve">// the getMousePos function returns an object. </w:t>
      </w:r>
      <w:r>
        <w:rPr>
          <w:rStyle w:val="com"/>
          <w:rFonts w:ascii="inherit" w:hAnsi="inherit" w:cs="Courier New"/>
          <w:b/>
          <w:bCs/>
          <w:color w:val="880000"/>
        </w:rPr>
        <w:t>It’s a factory</w:t>
      </w:r>
    </w:p>
    <w:p w:rsidR="005B0079"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rPr>
      </w:pPr>
      <w:r>
        <w:rPr>
          <w:rStyle w:val="pln"/>
          <w:rFonts w:ascii="inherit" w:hAnsi="inherit" w:cs="Courier New"/>
          <w:b/>
          <w:bCs/>
          <w:color w:val="000000"/>
        </w:rPr>
        <w:t>        x</w:t>
      </w:r>
      <w:r>
        <w:rPr>
          <w:rStyle w:val="pun"/>
          <w:rFonts w:ascii="inherit" w:hAnsi="inherit" w:cs="Courier New"/>
          <w:b/>
          <w:bCs/>
          <w:color w:val="666600"/>
        </w:rPr>
        <w:t>:</w:t>
      </w:r>
      <w:r>
        <w:rPr>
          <w:rStyle w:val="pln"/>
          <w:rFonts w:ascii="inherit" w:hAnsi="inherit" w:cs="Courier New"/>
          <w:b/>
          <w:bCs/>
          <w:color w:val="000000"/>
        </w:rPr>
        <w:t> mx</w:t>
      </w:r>
      <w:r>
        <w:rPr>
          <w:rStyle w:val="pun"/>
          <w:rFonts w:ascii="inherit" w:hAnsi="inherit" w:cs="Courier New"/>
          <w:b/>
          <w:bCs/>
          <w:color w:val="666600"/>
        </w:rPr>
        <w:t>,</w:t>
      </w:r>
    </w:p>
    <w:p w:rsidR="005B0079"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rPr>
      </w:pPr>
      <w:r>
        <w:rPr>
          <w:rStyle w:val="pln"/>
          <w:rFonts w:ascii="inherit" w:hAnsi="inherit" w:cs="Courier New"/>
          <w:b/>
          <w:bCs/>
          <w:color w:val="000000"/>
        </w:rPr>
        <w:t>        y</w:t>
      </w:r>
      <w:r>
        <w:rPr>
          <w:rStyle w:val="pun"/>
          <w:rFonts w:ascii="inherit" w:hAnsi="inherit" w:cs="Courier New"/>
          <w:b/>
          <w:bCs/>
          <w:color w:val="666600"/>
        </w:rPr>
        <w:t>:</w:t>
      </w:r>
      <w:r>
        <w:rPr>
          <w:rStyle w:val="pln"/>
          <w:rFonts w:ascii="inherit" w:hAnsi="inherit" w:cs="Courier New"/>
          <w:b/>
          <w:bCs/>
          <w:color w:val="000000"/>
        </w:rPr>
        <w:t> my</w:t>
      </w:r>
    </w:p>
    <w:p w:rsidR="005B0079" w:rsidRDefault="005B0079" w:rsidP="005B0079">
      <w:pPr>
        <w:numPr>
          <w:ilvl w:val="0"/>
          <w:numId w:val="5"/>
        </w:numPr>
        <w:shd w:val="clear" w:color="auto" w:fill="FFFFFF"/>
        <w:spacing w:before="100" w:beforeAutospacing="1" w:after="0" w:line="336" w:lineRule="atLeast"/>
        <w:ind w:left="0"/>
        <w:rPr>
          <w:rFonts w:ascii="Courier New" w:hAnsi="Courier New" w:cs="Courier New"/>
          <w:color w:val="3C3C3C"/>
        </w:rPr>
      </w:pPr>
      <w:r>
        <w:rPr>
          <w:rStyle w:val="pun"/>
          <w:rFonts w:ascii="inherit" w:hAnsi="inherit" w:cs="Courier New"/>
          <w:b/>
          <w:bCs/>
          <w:color w:val="666600"/>
        </w:rPr>
        <w:t>    }</w:t>
      </w:r>
    </w:p>
    <w:p w:rsidR="005B0079" w:rsidRDefault="005B0079" w:rsidP="005B0079">
      <w:pPr>
        <w:numPr>
          <w:ilvl w:val="0"/>
          <w:numId w:val="5"/>
        </w:numPr>
        <w:shd w:val="clear" w:color="auto" w:fill="EEEEEE"/>
        <w:spacing w:before="100" w:beforeAutospacing="1" w:after="0" w:line="336" w:lineRule="atLeast"/>
        <w:ind w:left="0"/>
        <w:rPr>
          <w:rFonts w:ascii="Courier New" w:hAnsi="Courier New" w:cs="Courier New"/>
          <w:color w:val="3C3C3C"/>
        </w:rPr>
      </w:pPr>
      <w:r>
        <w:rPr>
          <w:rStyle w:val="pun"/>
          <w:rFonts w:ascii="inherit" w:hAnsi="inherit" w:cs="Courier New"/>
          <w:color w:val="666600"/>
        </w:rPr>
        <w:t>}</w:t>
      </w:r>
    </w:p>
    <w:p w:rsidR="005B0079" w:rsidRPr="00AE0AAC" w:rsidRDefault="005B0079" w:rsidP="005B0079">
      <w:pPr>
        <w:pStyle w:val="a6"/>
        <w:shd w:val="clear" w:color="auto" w:fill="FFFFFF"/>
        <w:spacing w:before="300" w:beforeAutospacing="0" w:after="340" w:afterAutospacing="0"/>
        <w:rPr>
          <w:rFonts w:ascii="Verdana" w:hAnsi="Verdana"/>
          <w:color w:val="3C3C3C"/>
          <w:lang w:val="en-US"/>
        </w:rPr>
      </w:pPr>
      <w:r w:rsidRPr="00AE0AAC">
        <w:rPr>
          <w:rFonts w:ascii="Verdana" w:hAnsi="Verdana"/>
          <w:color w:val="3C3C3C"/>
          <w:lang w:val="en-US"/>
        </w:rPr>
        <w:t>And here is how you can use this:</w:t>
      </w:r>
    </w:p>
    <w:p w:rsidR="005B0079" w:rsidRPr="00AE0AAC" w:rsidRDefault="005B0079" w:rsidP="005B0079">
      <w:pPr>
        <w:numPr>
          <w:ilvl w:val="0"/>
          <w:numId w:val="6"/>
        </w:numPr>
        <w:shd w:val="clear" w:color="auto" w:fill="FFFFFF"/>
        <w:spacing w:before="100" w:beforeAutospacing="1" w:after="0" w:line="336" w:lineRule="atLeast"/>
        <w:ind w:left="0"/>
        <w:rPr>
          <w:rFonts w:ascii="Courier New" w:hAnsi="Courier New" w:cs="Courier New"/>
          <w:color w:val="3C3C3C"/>
          <w:lang w:val="en-US"/>
        </w:rPr>
      </w:pPr>
      <w:r w:rsidRPr="00AE0AAC">
        <w:rPr>
          <w:rStyle w:val="kwd"/>
          <w:rFonts w:ascii="inherit" w:hAnsi="inherit" w:cs="Courier New"/>
          <w:color w:val="000088"/>
          <w:lang w:val="en-US"/>
        </w:rPr>
        <w:lastRenderedPageBreak/>
        <w:t>var</w:t>
      </w:r>
      <w:r w:rsidRPr="00AE0AAC">
        <w:rPr>
          <w:rStyle w:val="pln"/>
          <w:rFonts w:ascii="inherit" w:hAnsi="inherit" w:cs="Courier New"/>
          <w:color w:val="000000"/>
          <w:lang w:val="en-US"/>
        </w:rPr>
        <w:t> mousePos </w:t>
      </w:r>
      <w:r w:rsidRPr="00AE0AAC">
        <w:rPr>
          <w:rStyle w:val="pun"/>
          <w:rFonts w:ascii="inherit" w:hAnsi="inherit" w:cs="Courier New"/>
          <w:color w:val="666600"/>
          <w:lang w:val="en-US"/>
        </w:rPr>
        <w:t>=</w:t>
      </w:r>
      <w:r w:rsidRPr="00AE0AAC">
        <w:rPr>
          <w:rStyle w:val="pln"/>
          <w:rFonts w:ascii="inherit" w:hAnsi="inherit" w:cs="Courier New"/>
          <w:color w:val="000000"/>
          <w:lang w:val="en-US"/>
        </w:rPr>
        <w:t> getMousePos</w:t>
      </w:r>
      <w:r w:rsidRPr="00AE0AAC">
        <w:rPr>
          <w:rStyle w:val="pun"/>
          <w:rFonts w:ascii="inherit" w:hAnsi="inherit" w:cs="Courier New"/>
          <w:color w:val="666600"/>
          <w:lang w:val="en-US"/>
        </w:rPr>
        <w:t>(</w:t>
      </w:r>
      <w:r w:rsidRPr="00AE0AAC">
        <w:rPr>
          <w:rStyle w:val="pln"/>
          <w:rFonts w:ascii="inherit" w:hAnsi="inherit" w:cs="Courier New"/>
          <w:color w:val="000000"/>
          <w:lang w:val="en-US"/>
        </w:rPr>
        <w:t>evt</w:t>
      </w:r>
      <w:r w:rsidRPr="00AE0AAC">
        <w:rPr>
          <w:rStyle w:val="pun"/>
          <w:rFonts w:ascii="inherit" w:hAnsi="inherit" w:cs="Courier New"/>
          <w:color w:val="666600"/>
          <w:lang w:val="en-US"/>
        </w:rPr>
        <w:t>,</w:t>
      </w:r>
      <w:r w:rsidRPr="00AE0AAC">
        <w:rPr>
          <w:rStyle w:val="pln"/>
          <w:rFonts w:ascii="inherit" w:hAnsi="inherit" w:cs="Courier New"/>
          <w:color w:val="000000"/>
          <w:lang w:val="en-US"/>
        </w:rPr>
        <w:t> canvas</w:t>
      </w:r>
      <w:r w:rsidRPr="00AE0AAC">
        <w:rPr>
          <w:rStyle w:val="pun"/>
          <w:rFonts w:ascii="inherit" w:hAnsi="inherit" w:cs="Courier New"/>
          <w:color w:val="666600"/>
          <w:lang w:val="en-US"/>
        </w:rPr>
        <w:t>);</w:t>
      </w:r>
    </w:p>
    <w:p w:rsidR="005B0079" w:rsidRPr="00AE0AAC" w:rsidRDefault="005B0079" w:rsidP="005B0079">
      <w:pPr>
        <w:numPr>
          <w:ilvl w:val="0"/>
          <w:numId w:val="6"/>
        </w:numPr>
        <w:shd w:val="clear" w:color="auto" w:fill="EEEEEE"/>
        <w:spacing w:before="100" w:beforeAutospacing="1" w:after="0" w:line="336" w:lineRule="atLeast"/>
        <w:ind w:left="0"/>
        <w:rPr>
          <w:rFonts w:ascii="Courier New" w:hAnsi="Courier New" w:cs="Courier New"/>
          <w:color w:val="3C3C3C"/>
          <w:lang w:val="en-US"/>
        </w:rPr>
      </w:pPr>
      <w:r w:rsidRPr="00AE0AAC">
        <w:rPr>
          <w:rStyle w:val="pln"/>
          <w:rFonts w:ascii="inherit" w:hAnsi="inherit" w:cs="Courier New"/>
          <w:color w:val="000000"/>
          <w:lang w:val="en-US"/>
        </w:rPr>
        <w:t> </w:t>
      </w:r>
    </w:p>
    <w:p w:rsidR="005B0079" w:rsidRPr="00AE0AAC" w:rsidRDefault="005B0079" w:rsidP="005B0079">
      <w:pPr>
        <w:numPr>
          <w:ilvl w:val="0"/>
          <w:numId w:val="6"/>
        </w:numPr>
        <w:shd w:val="clear" w:color="auto" w:fill="FFFFFF"/>
        <w:spacing w:before="100" w:beforeAutospacing="1" w:after="0" w:line="336" w:lineRule="atLeast"/>
        <w:ind w:left="0"/>
        <w:rPr>
          <w:rFonts w:ascii="Courier New" w:hAnsi="Courier New" w:cs="Courier New"/>
          <w:color w:val="3C3C3C"/>
          <w:lang w:val="en-US"/>
        </w:rPr>
      </w:pPr>
      <w:r w:rsidRPr="00AE0AAC">
        <w:rPr>
          <w:rStyle w:val="pln"/>
          <w:rFonts w:ascii="inherit" w:hAnsi="inherit" w:cs="Courier New"/>
          <w:color w:val="000000"/>
          <w:lang w:val="en-US"/>
        </w:rPr>
        <w:t>console</w:t>
      </w:r>
      <w:r w:rsidRPr="00AE0AAC">
        <w:rPr>
          <w:rStyle w:val="pun"/>
          <w:rFonts w:ascii="inherit" w:hAnsi="inherit" w:cs="Courier New"/>
          <w:color w:val="666600"/>
          <w:lang w:val="en-US"/>
        </w:rPr>
        <w:t>.</w:t>
      </w:r>
      <w:r w:rsidRPr="00AE0AAC">
        <w:rPr>
          <w:rStyle w:val="pln"/>
          <w:rFonts w:ascii="inherit" w:hAnsi="inherit" w:cs="Courier New"/>
          <w:color w:val="000000"/>
          <w:lang w:val="en-US"/>
        </w:rPr>
        <w:t>log</w:t>
      </w:r>
      <w:r w:rsidRPr="00AE0AAC">
        <w:rPr>
          <w:rStyle w:val="pun"/>
          <w:rFonts w:ascii="inherit" w:hAnsi="inherit" w:cs="Courier New"/>
          <w:color w:val="666600"/>
          <w:lang w:val="en-US"/>
        </w:rPr>
        <w:t>(</w:t>
      </w:r>
      <w:r w:rsidRPr="00AE0AAC">
        <w:rPr>
          <w:rStyle w:val="str"/>
          <w:rFonts w:ascii="inherit" w:hAnsi="inherit" w:cs="Courier New"/>
          <w:color w:val="008800"/>
          <w:lang w:val="en-US"/>
        </w:rPr>
        <w:t>"Mouse position x = "</w:t>
      </w:r>
      <w:r w:rsidRPr="00AE0AAC">
        <w:rPr>
          <w:rStyle w:val="pln"/>
          <w:rFonts w:ascii="inherit" w:hAnsi="inherit" w:cs="Courier New"/>
          <w:color w:val="000000"/>
          <w:lang w:val="en-US"/>
        </w:rPr>
        <w:t> </w:t>
      </w:r>
      <w:r w:rsidRPr="00AE0AAC">
        <w:rPr>
          <w:rStyle w:val="pun"/>
          <w:rFonts w:ascii="inherit" w:hAnsi="inherit" w:cs="Courier New"/>
          <w:color w:val="666600"/>
          <w:lang w:val="en-US"/>
        </w:rPr>
        <w:t>+</w:t>
      </w:r>
      <w:r w:rsidRPr="00AE0AAC">
        <w:rPr>
          <w:rStyle w:val="pln"/>
          <w:rFonts w:ascii="inherit" w:hAnsi="inherit" w:cs="Courier New"/>
          <w:color w:val="000000"/>
          <w:lang w:val="en-US"/>
        </w:rPr>
        <w:t> mousePos</w:t>
      </w:r>
      <w:r w:rsidRPr="00AE0AAC">
        <w:rPr>
          <w:rStyle w:val="pun"/>
          <w:rFonts w:ascii="inherit" w:hAnsi="inherit" w:cs="Courier New"/>
          <w:color w:val="666600"/>
          <w:lang w:val="en-US"/>
        </w:rPr>
        <w:t>.</w:t>
      </w:r>
      <w:r w:rsidRPr="00AE0AAC">
        <w:rPr>
          <w:rStyle w:val="pln"/>
          <w:rFonts w:ascii="inherit" w:hAnsi="inherit" w:cs="Courier New"/>
          <w:color w:val="000000"/>
          <w:lang w:val="en-US"/>
        </w:rPr>
        <w:t>x </w:t>
      </w:r>
      <w:r w:rsidRPr="00AE0AAC">
        <w:rPr>
          <w:rStyle w:val="pun"/>
          <w:rFonts w:ascii="inherit" w:hAnsi="inherit" w:cs="Courier New"/>
          <w:color w:val="666600"/>
          <w:lang w:val="en-US"/>
        </w:rPr>
        <w:t>+</w:t>
      </w:r>
      <w:r w:rsidRPr="00AE0AAC">
        <w:rPr>
          <w:rStyle w:val="pln"/>
          <w:rFonts w:ascii="inherit" w:hAnsi="inherit" w:cs="Courier New"/>
          <w:color w:val="000000"/>
          <w:lang w:val="en-US"/>
        </w:rPr>
        <w:t> </w:t>
      </w:r>
      <w:r w:rsidRPr="00AE0AAC">
        <w:rPr>
          <w:rStyle w:val="str"/>
          <w:rFonts w:ascii="inherit" w:hAnsi="inherit" w:cs="Courier New"/>
          <w:color w:val="008800"/>
          <w:lang w:val="en-US"/>
        </w:rPr>
        <w:t>" y = "</w:t>
      </w:r>
      <w:r w:rsidRPr="00AE0AAC">
        <w:rPr>
          <w:rStyle w:val="pln"/>
          <w:rFonts w:ascii="inherit" w:hAnsi="inherit" w:cs="Courier New"/>
          <w:color w:val="000000"/>
          <w:lang w:val="en-US"/>
        </w:rPr>
        <w:t> </w:t>
      </w:r>
      <w:r w:rsidRPr="00AE0AAC">
        <w:rPr>
          <w:rStyle w:val="pun"/>
          <w:rFonts w:ascii="inherit" w:hAnsi="inherit" w:cs="Courier New"/>
          <w:color w:val="666600"/>
          <w:lang w:val="en-US"/>
        </w:rPr>
        <w:t>+</w:t>
      </w:r>
      <w:r w:rsidRPr="00AE0AAC">
        <w:rPr>
          <w:rStyle w:val="pln"/>
          <w:rFonts w:ascii="inherit" w:hAnsi="inherit" w:cs="Courier New"/>
          <w:color w:val="000000"/>
          <w:lang w:val="en-US"/>
        </w:rPr>
        <w:t> mousePos</w:t>
      </w:r>
      <w:r w:rsidRPr="00AE0AAC">
        <w:rPr>
          <w:rStyle w:val="pun"/>
          <w:rFonts w:ascii="inherit" w:hAnsi="inherit" w:cs="Courier New"/>
          <w:color w:val="666600"/>
          <w:lang w:val="en-US"/>
        </w:rPr>
        <w:t>.</w:t>
      </w:r>
      <w:r w:rsidRPr="00AE0AAC">
        <w:rPr>
          <w:rStyle w:val="pln"/>
          <w:rFonts w:ascii="inherit" w:hAnsi="inherit" w:cs="Courier New"/>
          <w:color w:val="000000"/>
          <w:lang w:val="en-US"/>
        </w:rPr>
        <w:t>y</w:t>
      </w:r>
      <w:r w:rsidRPr="00AE0AAC">
        <w:rPr>
          <w:rStyle w:val="pun"/>
          <w:rFonts w:ascii="inherit" w:hAnsi="inherit" w:cs="Courier New"/>
          <w:color w:val="666600"/>
          <w:lang w:val="en-US"/>
        </w:rPr>
        <w:t>);</w:t>
      </w:r>
    </w:p>
    <w:p w:rsidR="005B0079" w:rsidRDefault="005B0079" w:rsidP="00DB1F3D">
      <w:pPr>
        <w:spacing w:after="0" w:line="360" w:lineRule="auto"/>
        <w:rPr>
          <w:rFonts w:ascii="Times New Roman" w:hAnsi="Times New Roman" w:cs="Times New Roman"/>
          <w:sz w:val="24"/>
          <w:szCs w:val="24"/>
          <w:lang w:val="en-US"/>
        </w:rPr>
      </w:pPr>
    </w:p>
    <w:p w:rsidR="00AE0AAC" w:rsidRPr="00AE0AAC" w:rsidRDefault="00AE0AAC" w:rsidP="00AE0AAC">
      <w:pPr>
        <w:shd w:val="clear" w:color="auto" w:fill="FFFFFF"/>
        <w:spacing w:before="300" w:after="340" w:line="240" w:lineRule="auto"/>
        <w:rPr>
          <w:rFonts w:ascii="Verdana" w:eastAsia="Times New Roman" w:hAnsi="Verdana" w:cs="Times New Roman"/>
          <w:color w:val="3C3C3C"/>
          <w:sz w:val="24"/>
          <w:szCs w:val="24"/>
          <w:lang w:val="en-US" w:eastAsia="ru-RU"/>
        </w:rPr>
      </w:pPr>
      <w:r w:rsidRPr="00AE0AAC">
        <w:rPr>
          <w:rFonts w:ascii="Verdana" w:eastAsia="Times New Roman" w:hAnsi="Verdana" w:cs="Times New Roman"/>
          <w:color w:val="3C3C3C"/>
          <w:sz w:val="24"/>
          <w:szCs w:val="24"/>
          <w:lang w:val="en-US" w:eastAsia="ru-RU"/>
        </w:rPr>
        <w:t>JavaScript is a "pass by value" language, unlike some other languages, which are "pass by reference" languages. This means that when you pass a variable to a function as argument, the value of the variable is copied into the argument.</w:t>
      </w:r>
    </w:p>
    <w:p w:rsidR="00AE0AAC" w:rsidRPr="00AE0AAC" w:rsidRDefault="00AE0AAC" w:rsidP="00AE0AAC">
      <w:pPr>
        <w:shd w:val="clear" w:color="auto" w:fill="FFFFFF"/>
        <w:spacing w:before="300" w:after="340" w:line="240" w:lineRule="auto"/>
        <w:rPr>
          <w:rFonts w:ascii="Verdana" w:eastAsia="Times New Roman" w:hAnsi="Verdana" w:cs="Times New Roman"/>
          <w:color w:val="3C3C3C"/>
          <w:sz w:val="24"/>
          <w:szCs w:val="24"/>
          <w:lang w:eastAsia="ru-RU"/>
        </w:rPr>
      </w:pPr>
      <w:r w:rsidRPr="00AE0AAC">
        <w:rPr>
          <w:rFonts w:ascii="Verdana" w:eastAsia="Times New Roman" w:hAnsi="Verdana" w:cs="Times New Roman"/>
          <w:color w:val="3C3C3C"/>
          <w:sz w:val="24"/>
          <w:szCs w:val="24"/>
          <w:lang w:eastAsia="ru-RU"/>
        </w:rPr>
        <w:t>Example:</w:t>
      </w: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88"/>
          <w:sz w:val="24"/>
          <w:szCs w:val="24"/>
          <w:lang w:eastAsia="ru-RU"/>
        </w:rPr>
        <w:t>var</w:t>
      </w:r>
      <w:r w:rsidRPr="00AE0AAC">
        <w:rPr>
          <w:rFonts w:ascii="inherit" w:eastAsia="Times New Roman" w:hAnsi="inherit" w:cs="Courier New"/>
          <w:color w:val="000000"/>
          <w:sz w:val="24"/>
          <w:szCs w:val="24"/>
          <w:lang w:eastAsia="ru-RU"/>
        </w:rPr>
        <w:t> x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006666"/>
          <w:sz w:val="24"/>
          <w:szCs w:val="24"/>
          <w:lang w:eastAsia="ru-RU"/>
        </w:rPr>
        <w:t>2</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88"/>
          <w:sz w:val="24"/>
          <w:szCs w:val="24"/>
          <w:lang w:eastAsia="ru-RU"/>
        </w:rPr>
        <w:t>function</w:t>
      </w:r>
      <w:r w:rsidRPr="00AE0AAC">
        <w:rPr>
          <w:rFonts w:ascii="inherit" w:eastAsia="Times New Roman" w:hAnsi="inherit" w:cs="Courier New"/>
          <w:color w:val="000000"/>
          <w:sz w:val="24"/>
          <w:szCs w:val="24"/>
          <w:lang w:eastAsia="ru-RU"/>
        </w:rPr>
        <w:t> sum</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a</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b</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00"/>
          <w:sz w:val="24"/>
          <w:szCs w:val="24"/>
          <w:lang w:eastAsia="ru-RU"/>
        </w:rPr>
        <w:t>    a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a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b</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88"/>
          <w:sz w:val="24"/>
          <w:szCs w:val="24"/>
          <w:lang w:eastAsia="ru-RU"/>
        </w:rPr>
        <w:t>    return</w:t>
      </w:r>
      <w:r w:rsidRPr="00AE0AAC">
        <w:rPr>
          <w:rFonts w:ascii="inherit" w:eastAsia="Times New Roman" w:hAnsi="inherit" w:cs="Courier New"/>
          <w:color w:val="000000"/>
          <w:sz w:val="24"/>
          <w:szCs w:val="24"/>
          <w:lang w:eastAsia="ru-RU"/>
        </w:rPr>
        <w:t> a</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p>
    <w:p w:rsidR="00AE0AAC" w:rsidRPr="00AE0AAC" w:rsidRDefault="00AE0AAC" w:rsidP="00AE0AAC">
      <w:pPr>
        <w:numPr>
          <w:ilvl w:val="0"/>
          <w:numId w:val="7"/>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00"/>
          <w:sz w:val="24"/>
          <w:szCs w:val="24"/>
          <w:lang w:eastAsia="ru-RU"/>
        </w:rPr>
        <w:t>sum</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x</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006666"/>
          <w:sz w:val="24"/>
          <w:szCs w:val="24"/>
          <w:lang w:eastAsia="ru-RU"/>
        </w:rPr>
        <w:t>3</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880000"/>
          <w:sz w:val="24"/>
          <w:szCs w:val="24"/>
          <w:lang w:eastAsia="ru-RU"/>
        </w:rPr>
        <w:t>// returns 5</w:t>
      </w:r>
    </w:p>
    <w:p w:rsidR="00AE0AAC" w:rsidRPr="00AE0AAC" w:rsidRDefault="00AE0AAC" w:rsidP="00AE0AAC">
      <w:pPr>
        <w:numPr>
          <w:ilvl w:val="0"/>
          <w:numId w:val="7"/>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00"/>
          <w:sz w:val="24"/>
          <w:szCs w:val="24"/>
          <w:lang w:eastAsia="ru-RU"/>
        </w:rPr>
        <w:t>x</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880000"/>
          <w:sz w:val="24"/>
          <w:szCs w:val="24"/>
          <w:lang w:eastAsia="ru-RU"/>
        </w:rPr>
        <w:t>// 2 &lt;- but x equals 2</w:t>
      </w:r>
    </w:p>
    <w:p w:rsidR="00AE0AAC" w:rsidRDefault="00AE0AAC" w:rsidP="00DB1F3D">
      <w:pPr>
        <w:spacing w:after="0" w:line="360" w:lineRule="auto"/>
        <w:rPr>
          <w:rFonts w:ascii="Times New Roman" w:hAnsi="Times New Roman" w:cs="Times New Roman"/>
          <w:sz w:val="24"/>
          <w:szCs w:val="24"/>
          <w:lang w:val="en-US"/>
        </w:rPr>
      </w:pPr>
    </w:p>
    <w:p w:rsidR="00AE0AAC" w:rsidRPr="00AE0AAC" w:rsidRDefault="00AE0AAC" w:rsidP="00AE0AAC">
      <w:pPr>
        <w:shd w:val="clear" w:color="auto" w:fill="FFFFFF"/>
        <w:spacing w:before="300" w:after="340" w:line="240" w:lineRule="auto"/>
        <w:rPr>
          <w:rFonts w:ascii="Verdana" w:eastAsia="Times New Roman" w:hAnsi="Verdana" w:cs="Times New Roman"/>
          <w:color w:val="3C3C3C"/>
          <w:sz w:val="24"/>
          <w:szCs w:val="24"/>
          <w:lang w:val="en-US" w:eastAsia="ru-RU"/>
        </w:rPr>
      </w:pPr>
      <w:r w:rsidRPr="00AE0AAC">
        <w:rPr>
          <w:rFonts w:ascii="Verdana" w:eastAsia="Times New Roman" w:hAnsi="Verdana" w:cs="Times New Roman"/>
          <w:color w:val="3C3C3C"/>
          <w:sz w:val="24"/>
          <w:szCs w:val="24"/>
          <w:lang w:val="en-US" w:eastAsia="ru-RU"/>
        </w:rPr>
        <w:t>When working with objects, the reference of the object is copied into the argument. That means you can modify the referenced object. But if you change the reference (for example by assigning a new object), the original variable (which now points to another object) will not be modified.</w:t>
      </w:r>
    </w:p>
    <w:p w:rsidR="00AE0AAC" w:rsidRPr="00AE0AAC" w:rsidRDefault="00AE0AAC" w:rsidP="00AE0AAC">
      <w:pPr>
        <w:shd w:val="clear" w:color="auto" w:fill="FFFFFF"/>
        <w:spacing w:before="300" w:after="340" w:line="240" w:lineRule="auto"/>
        <w:rPr>
          <w:rFonts w:ascii="Verdana" w:eastAsia="Times New Roman" w:hAnsi="Verdana" w:cs="Times New Roman"/>
          <w:color w:val="3C3C3C"/>
          <w:sz w:val="24"/>
          <w:szCs w:val="24"/>
          <w:lang w:eastAsia="ru-RU"/>
        </w:rPr>
      </w:pPr>
      <w:r w:rsidRPr="00AE0AAC">
        <w:rPr>
          <w:rFonts w:ascii="Verdana" w:eastAsia="Times New Roman" w:hAnsi="Verdana" w:cs="Times New Roman"/>
          <w:color w:val="3C3C3C"/>
          <w:sz w:val="24"/>
          <w:szCs w:val="24"/>
          <w:lang w:eastAsia="ru-RU"/>
        </w:rPr>
        <w:t>Example 1:</w:t>
      </w:r>
    </w:p>
    <w:p w:rsidR="00AE0AAC" w:rsidRPr="00AE0AAC" w:rsidRDefault="00AE0AAC" w:rsidP="00AE0AAC">
      <w:pPr>
        <w:numPr>
          <w:ilvl w:val="0"/>
          <w:numId w:val="8"/>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88"/>
          <w:sz w:val="24"/>
          <w:szCs w:val="24"/>
          <w:lang w:eastAsia="ru-RU"/>
        </w:rPr>
        <w:t>var</w:t>
      </w:r>
      <w:r w:rsidRPr="00AE0AAC">
        <w:rPr>
          <w:rFonts w:ascii="inherit" w:eastAsia="Times New Roman" w:hAnsi="inherit" w:cs="Courier New"/>
          <w:color w:val="000000"/>
          <w:sz w:val="24"/>
          <w:szCs w:val="24"/>
          <w:lang w:eastAsia="ru-RU"/>
        </w:rPr>
        <w:t> obj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x</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006666"/>
          <w:sz w:val="24"/>
          <w:szCs w:val="24"/>
          <w:lang w:eastAsia="ru-RU"/>
        </w:rPr>
        <w:t>2</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p>
    <w:p w:rsidR="00AE0AAC" w:rsidRPr="00AE0AAC" w:rsidRDefault="00AE0AAC" w:rsidP="00AE0AAC">
      <w:pPr>
        <w:numPr>
          <w:ilvl w:val="0"/>
          <w:numId w:val="8"/>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88"/>
          <w:sz w:val="24"/>
          <w:szCs w:val="24"/>
          <w:lang w:eastAsia="ru-RU"/>
        </w:rPr>
        <w:t>function</w:t>
      </w:r>
      <w:r w:rsidRPr="00AE0AAC">
        <w:rPr>
          <w:rFonts w:ascii="inherit" w:eastAsia="Times New Roman" w:hAnsi="inherit" w:cs="Courier New"/>
          <w:color w:val="000000"/>
          <w:sz w:val="24"/>
          <w:szCs w:val="24"/>
          <w:lang w:eastAsia="ru-RU"/>
        </w:rPr>
        <w:t> add</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a</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b</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00"/>
          <w:sz w:val="24"/>
          <w:szCs w:val="24"/>
          <w:lang w:eastAsia="ru-RU"/>
        </w:rPr>
        <w:t>a</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x </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b</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EEEEEE"/>
        <w:spacing w:before="100" w:beforeAutospacing="1" w:after="0" w:line="336" w:lineRule="atLeast"/>
        <w:ind w:left="0"/>
        <w:rPr>
          <w:rFonts w:ascii="Courier New" w:eastAsia="Times New Roman" w:hAnsi="Courier New" w:cs="Courier New"/>
          <w:color w:val="3C3C3C"/>
          <w:sz w:val="24"/>
          <w:szCs w:val="24"/>
          <w:lang w:eastAsia="ru-RU"/>
        </w:rPr>
      </w:pPr>
    </w:p>
    <w:p w:rsidR="00AE0AAC" w:rsidRPr="00AE0AAC" w:rsidRDefault="00AE0AAC" w:rsidP="00AE0AAC">
      <w:pPr>
        <w:numPr>
          <w:ilvl w:val="0"/>
          <w:numId w:val="8"/>
        </w:numPr>
        <w:shd w:val="clear" w:color="auto" w:fill="FFFFFF"/>
        <w:spacing w:before="100" w:beforeAutospacing="1" w:after="0" w:line="336" w:lineRule="atLeast"/>
        <w:ind w:left="0"/>
        <w:rPr>
          <w:rFonts w:ascii="Courier New" w:eastAsia="Times New Roman" w:hAnsi="Courier New" w:cs="Courier New"/>
          <w:color w:val="3C3C3C"/>
          <w:sz w:val="24"/>
          <w:szCs w:val="24"/>
          <w:lang w:eastAsia="ru-RU"/>
        </w:rPr>
      </w:pPr>
      <w:r w:rsidRPr="00AE0AAC">
        <w:rPr>
          <w:rFonts w:ascii="inherit" w:eastAsia="Times New Roman" w:hAnsi="inherit" w:cs="Courier New"/>
          <w:color w:val="000000"/>
          <w:sz w:val="24"/>
          <w:szCs w:val="24"/>
          <w:lang w:eastAsia="ru-RU"/>
        </w:rPr>
        <w:t>add</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obj</w:t>
      </w:r>
      <w:r w:rsidRPr="00AE0AAC">
        <w:rPr>
          <w:rFonts w:ascii="inherit" w:eastAsia="Times New Roman" w:hAnsi="inherit" w:cs="Courier New"/>
          <w:color w:val="666600"/>
          <w:sz w:val="24"/>
          <w:szCs w:val="24"/>
          <w:lang w:eastAsia="ru-RU"/>
        </w:rPr>
        <w:t>,</w:t>
      </w:r>
      <w:r w:rsidRPr="00AE0AAC">
        <w:rPr>
          <w:rFonts w:ascii="inherit" w:eastAsia="Times New Roman" w:hAnsi="inherit" w:cs="Courier New"/>
          <w:color w:val="000000"/>
          <w:sz w:val="24"/>
          <w:szCs w:val="24"/>
          <w:lang w:eastAsia="ru-RU"/>
        </w:rPr>
        <w:t> </w:t>
      </w:r>
      <w:r w:rsidRPr="00AE0AAC">
        <w:rPr>
          <w:rFonts w:ascii="inherit" w:eastAsia="Times New Roman" w:hAnsi="inherit" w:cs="Courier New"/>
          <w:color w:val="006666"/>
          <w:sz w:val="24"/>
          <w:szCs w:val="24"/>
          <w:lang w:eastAsia="ru-RU"/>
        </w:rPr>
        <w:t>3</w:t>
      </w:r>
      <w:r w:rsidRPr="00AE0AAC">
        <w:rPr>
          <w:rFonts w:ascii="inherit" w:eastAsia="Times New Roman" w:hAnsi="inherit" w:cs="Courier New"/>
          <w:color w:val="666600"/>
          <w:sz w:val="24"/>
          <w:szCs w:val="24"/>
          <w:lang w:eastAsia="ru-RU"/>
        </w:rPr>
        <w:t>);</w:t>
      </w:r>
    </w:p>
    <w:p w:rsidR="00AE0AAC" w:rsidRPr="00AE0AAC" w:rsidRDefault="00AE0AAC" w:rsidP="00AE0AAC">
      <w:pPr>
        <w:numPr>
          <w:ilvl w:val="0"/>
          <w:numId w:val="8"/>
        </w:numPr>
        <w:shd w:val="clear" w:color="auto" w:fill="EEEEEE"/>
        <w:spacing w:before="100" w:beforeAutospacing="1" w:after="0" w:line="336" w:lineRule="atLeast"/>
        <w:ind w:left="0"/>
        <w:rPr>
          <w:rFonts w:ascii="Courier New" w:eastAsia="Times New Roman" w:hAnsi="Courier New" w:cs="Courier New"/>
          <w:color w:val="3C3C3C"/>
          <w:sz w:val="24"/>
          <w:szCs w:val="24"/>
          <w:lang w:val="en-US" w:eastAsia="ru-RU"/>
        </w:rPr>
      </w:pPr>
      <w:r w:rsidRPr="00AE0AAC">
        <w:rPr>
          <w:rFonts w:ascii="inherit" w:eastAsia="Times New Roman" w:hAnsi="inherit" w:cs="Courier New"/>
          <w:color w:val="000000"/>
          <w:sz w:val="24"/>
          <w:szCs w:val="24"/>
          <w:lang w:val="en-US" w:eastAsia="ru-RU"/>
        </w:rPr>
        <w:t>obj</w:t>
      </w:r>
      <w:r w:rsidRPr="00AE0AAC">
        <w:rPr>
          <w:rFonts w:ascii="inherit" w:eastAsia="Times New Roman" w:hAnsi="inherit" w:cs="Courier New"/>
          <w:color w:val="666600"/>
          <w:sz w:val="24"/>
          <w:szCs w:val="24"/>
          <w:lang w:val="en-US" w:eastAsia="ru-RU"/>
        </w:rPr>
        <w:t>.</w:t>
      </w:r>
      <w:r w:rsidRPr="00AE0AAC">
        <w:rPr>
          <w:rFonts w:ascii="inherit" w:eastAsia="Times New Roman" w:hAnsi="inherit" w:cs="Courier New"/>
          <w:color w:val="000000"/>
          <w:sz w:val="24"/>
          <w:szCs w:val="24"/>
          <w:lang w:val="en-US" w:eastAsia="ru-RU"/>
        </w:rPr>
        <w:t>x</w:t>
      </w:r>
      <w:r w:rsidRPr="00AE0AAC">
        <w:rPr>
          <w:rFonts w:ascii="inherit" w:eastAsia="Times New Roman" w:hAnsi="inherit" w:cs="Courier New"/>
          <w:color w:val="666600"/>
          <w:sz w:val="24"/>
          <w:szCs w:val="24"/>
          <w:lang w:val="en-US" w:eastAsia="ru-RU"/>
        </w:rPr>
        <w:t>;</w:t>
      </w:r>
      <w:r w:rsidRPr="00AE0AAC">
        <w:rPr>
          <w:rFonts w:ascii="inherit" w:eastAsia="Times New Roman" w:hAnsi="inherit" w:cs="Courier New"/>
          <w:color w:val="000000"/>
          <w:sz w:val="24"/>
          <w:szCs w:val="24"/>
          <w:lang w:val="en-US" w:eastAsia="ru-RU"/>
        </w:rPr>
        <w:t> </w:t>
      </w:r>
      <w:r w:rsidRPr="00AE0AAC">
        <w:rPr>
          <w:rFonts w:ascii="inherit" w:eastAsia="Times New Roman" w:hAnsi="inherit" w:cs="Courier New"/>
          <w:color w:val="880000"/>
          <w:sz w:val="24"/>
          <w:szCs w:val="24"/>
          <w:lang w:val="en-US" w:eastAsia="ru-RU"/>
        </w:rPr>
        <w:t>// 5 &lt;- The referenced object is modified</w:t>
      </w:r>
    </w:p>
    <w:p w:rsidR="00AE0AAC" w:rsidRDefault="00AE0AAC" w:rsidP="00DB1F3D">
      <w:pPr>
        <w:spacing w:after="0" w:line="360" w:lineRule="auto"/>
        <w:rPr>
          <w:rFonts w:ascii="Times New Roman" w:hAnsi="Times New Roman" w:cs="Times New Roman"/>
          <w:sz w:val="24"/>
          <w:szCs w:val="24"/>
          <w:lang w:val="en-US"/>
        </w:rPr>
      </w:pPr>
    </w:p>
    <w:p w:rsidR="00A24F6F" w:rsidRDefault="00A24F6F" w:rsidP="00DB1F3D">
      <w:pPr>
        <w:spacing w:after="0" w:line="360" w:lineRule="auto"/>
        <w:rPr>
          <w:rFonts w:ascii="Times New Roman" w:hAnsi="Times New Roman" w:cs="Times New Roman"/>
          <w:sz w:val="24"/>
          <w:szCs w:val="24"/>
          <w:lang w:val="en-US"/>
        </w:rPr>
      </w:pPr>
    </w:p>
    <w:p w:rsidR="00A24F6F" w:rsidRPr="00A24F6F" w:rsidRDefault="00A24F6F" w:rsidP="00A24F6F">
      <w:pPr>
        <w:pStyle w:val="3"/>
        <w:shd w:val="clear" w:color="auto" w:fill="FFFFFF"/>
        <w:spacing w:before="0" w:beforeAutospacing="0" w:after="150" w:afterAutospacing="0" w:line="336" w:lineRule="atLeast"/>
        <w:rPr>
          <w:rFonts w:ascii="Verdana" w:hAnsi="Verdana"/>
          <w:color w:val="3C3C3C"/>
          <w:sz w:val="29"/>
          <w:szCs w:val="29"/>
          <w:lang w:val="en-US"/>
        </w:rPr>
      </w:pPr>
      <w:r w:rsidRPr="00A24F6F">
        <w:rPr>
          <w:rFonts w:ascii="Verdana" w:hAnsi="Verdana"/>
          <w:color w:val="3C3C3C"/>
          <w:sz w:val="29"/>
          <w:szCs w:val="29"/>
          <w:lang w:val="en-US"/>
        </w:rPr>
        <w:t>Comparing two objects</w:t>
      </w:r>
    </w:p>
    <w:p w:rsidR="00A24F6F" w:rsidRPr="00A24F6F" w:rsidRDefault="00A24F6F" w:rsidP="00A24F6F">
      <w:pPr>
        <w:pStyle w:val="a6"/>
        <w:shd w:val="clear" w:color="auto" w:fill="FFFFFF"/>
        <w:spacing w:before="0" w:beforeAutospacing="0" w:after="340" w:afterAutospacing="0"/>
        <w:rPr>
          <w:rFonts w:ascii="Verdana" w:hAnsi="Verdana"/>
          <w:color w:val="3C3C3C"/>
          <w:lang w:val="en-US"/>
        </w:rPr>
      </w:pPr>
      <w:r w:rsidRPr="00A24F6F">
        <w:rPr>
          <w:rFonts w:ascii="Verdana" w:hAnsi="Verdana"/>
          <w:color w:val="3C3C3C"/>
          <w:lang w:val="en-US"/>
        </w:rPr>
        <w:t>Comparing two objects will only return true if they point to the same object (i.e., if they have the same reference).</w:t>
      </w:r>
    </w:p>
    <w:p w:rsidR="00434E68" w:rsidRPr="00434E68" w:rsidRDefault="00434E68" w:rsidP="00434E68">
      <w:pPr>
        <w:shd w:val="clear" w:color="auto" w:fill="FFFFFF"/>
        <w:spacing w:after="340" w:line="240" w:lineRule="auto"/>
        <w:rPr>
          <w:rFonts w:ascii="Verdana" w:eastAsia="Times New Roman" w:hAnsi="Verdana" w:cs="Times New Roman"/>
          <w:color w:val="3C3C3C"/>
          <w:sz w:val="24"/>
          <w:szCs w:val="24"/>
          <w:lang w:val="en-US" w:eastAsia="ru-RU"/>
        </w:rPr>
      </w:pPr>
      <w:r w:rsidRPr="00814940">
        <w:rPr>
          <w:rFonts w:ascii="Verdana" w:eastAsia="Times New Roman" w:hAnsi="Verdana" w:cs="Times New Roman"/>
          <w:b/>
          <w:bCs/>
          <w:color w:val="3C3C3C"/>
          <w:sz w:val="24"/>
          <w:szCs w:val="24"/>
          <w:lang w:val="en-US" w:eastAsia="ru-RU"/>
        </w:rPr>
        <w:t>When this environment is a Web server </w:t>
      </w:r>
      <w:r w:rsidRPr="00434E68">
        <w:rPr>
          <w:rFonts w:ascii="Verdana" w:eastAsia="Times New Roman" w:hAnsi="Verdana" w:cs="Times New Roman"/>
          <w:b/>
          <w:bCs/>
          <w:color w:val="3C3C3C"/>
          <w:sz w:val="24"/>
          <w:szCs w:val="24"/>
          <w:lang w:val="en-US" w:eastAsia="ru-RU"/>
        </w:rPr>
        <w:br/>
      </w:r>
      <w:r w:rsidRPr="00814940">
        <w:rPr>
          <w:rFonts w:ascii="Verdana" w:eastAsia="Times New Roman" w:hAnsi="Verdana" w:cs="Times New Roman"/>
          <w:b/>
          <w:bCs/>
          <w:color w:val="3C3C3C"/>
          <w:sz w:val="24"/>
          <w:szCs w:val="24"/>
          <w:lang w:val="en-US" w:eastAsia="ru-RU"/>
        </w:rPr>
        <w:t>(and this is the case for all examples we have seen in this course),</w:t>
      </w:r>
      <w:r w:rsidRPr="00434E68">
        <w:rPr>
          <w:rFonts w:ascii="Verdana" w:eastAsia="Times New Roman" w:hAnsi="Verdana" w:cs="Times New Roman"/>
          <w:color w:val="3C3C3C"/>
          <w:sz w:val="24"/>
          <w:szCs w:val="24"/>
          <w:lang w:val="en-US" w:eastAsia="ru-RU"/>
        </w:rPr>
        <w:br/>
      </w:r>
      <w:r w:rsidRPr="00814940">
        <w:rPr>
          <w:rFonts w:ascii="inherit" w:eastAsia="Times New Roman" w:hAnsi="inherit" w:cs="Times New Roman"/>
          <w:b/>
          <w:bCs/>
          <w:color w:val="FF0000"/>
          <w:sz w:val="24"/>
          <w:szCs w:val="24"/>
          <w:lang w:val="en-US" w:eastAsia="ru-RU"/>
        </w:rPr>
        <w:t>this global object is named </w:t>
      </w:r>
      <w:r w:rsidRPr="00814940">
        <w:rPr>
          <w:rFonts w:ascii="Courier New" w:eastAsia="Times New Roman" w:hAnsi="Courier New" w:cs="Courier New"/>
          <w:b/>
          <w:bCs/>
          <w:color w:val="FF0000"/>
          <w:sz w:val="24"/>
          <w:szCs w:val="24"/>
          <w:lang w:val="en-US" w:eastAsia="ru-RU"/>
        </w:rPr>
        <w:t>window</w:t>
      </w:r>
      <w:r w:rsidRPr="00814940">
        <w:rPr>
          <w:rFonts w:ascii="inherit" w:eastAsia="Times New Roman" w:hAnsi="inherit" w:cs="Times New Roman"/>
          <w:b/>
          <w:bCs/>
          <w:color w:val="FF0000"/>
          <w:sz w:val="24"/>
          <w:szCs w:val="24"/>
          <w:lang w:val="en-US" w:eastAsia="ru-RU"/>
        </w:rPr>
        <w:t>.</w:t>
      </w:r>
    </w:p>
    <w:p w:rsidR="00434E68" w:rsidRPr="00434E68" w:rsidRDefault="00434E68" w:rsidP="00434E68">
      <w:pPr>
        <w:shd w:val="clear" w:color="auto" w:fill="FFFFFF"/>
        <w:spacing w:before="300" w:after="340" w:line="240" w:lineRule="auto"/>
        <w:rPr>
          <w:rFonts w:ascii="Verdana" w:eastAsia="Times New Roman" w:hAnsi="Verdana" w:cs="Times New Roman"/>
          <w:color w:val="3C3C3C"/>
          <w:sz w:val="24"/>
          <w:szCs w:val="24"/>
          <w:lang w:val="en-US" w:eastAsia="ru-RU"/>
        </w:rPr>
      </w:pPr>
      <w:r w:rsidRPr="00814940">
        <w:rPr>
          <w:rFonts w:ascii="Verdana" w:eastAsia="Times New Roman" w:hAnsi="Verdana" w:cs="Times New Roman"/>
          <w:b/>
          <w:bCs/>
          <w:color w:val="3C3C3C"/>
          <w:sz w:val="24"/>
          <w:szCs w:val="24"/>
          <w:lang w:val="en-US" w:eastAsia="ru-RU"/>
        </w:rPr>
        <w:t>The “global variables” defined with the keyword </w:t>
      </w:r>
      <w:r w:rsidRPr="00814940">
        <w:rPr>
          <w:rFonts w:ascii="Courier New" w:eastAsia="Times New Roman" w:hAnsi="Courier New" w:cs="Courier New"/>
          <w:b/>
          <w:bCs/>
          <w:color w:val="3C3C3C"/>
          <w:sz w:val="24"/>
          <w:szCs w:val="24"/>
          <w:lang w:val="en-US" w:eastAsia="ru-RU"/>
        </w:rPr>
        <w:t>var</w:t>
      </w:r>
      <w:r w:rsidRPr="00814940">
        <w:rPr>
          <w:rFonts w:ascii="Verdana" w:eastAsia="Times New Roman" w:hAnsi="Verdana" w:cs="Times New Roman"/>
          <w:b/>
          <w:bCs/>
          <w:color w:val="3C3C3C"/>
          <w:sz w:val="24"/>
          <w:szCs w:val="24"/>
          <w:lang w:val="en-US" w:eastAsia="ru-RU"/>
        </w:rPr>
        <w:t> are properties of this </w:t>
      </w:r>
      <w:r w:rsidRPr="00814940">
        <w:rPr>
          <w:rFonts w:ascii="Courier New" w:eastAsia="Times New Roman" w:hAnsi="Courier New" w:cs="Courier New"/>
          <w:b/>
          <w:bCs/>
          <w:color w:val="3C3C3C"/>
          <w:sz w:val="24"/>
          <w:szCs w:val="24"/>
          <w:lang w:val="en-US" w:eastAsia="ru-RU"/>
        </w:rPr>
        <w:t>window</w:t>
      </w:r>
      <w:r w:rsidRPr="00814940">
        <w:rPr>
          <w:rFonts w:ascii="Verdana" w:eastAsia="Times New Roman" w:hAnsi="Verdana" w:cs="Times New Roman"/>
          <w:b/>
          <w:bCs/>
          <w:color w:val="3C3C3C"/>
          <w:sz w:val="24"/>
          <w:szCs w:val="24"/>
          <w:lang w:val="en-US" w:eastAsia="ru-RU"/>
        </w:rPr>
        <w:t> object, </w:t>
      </w:r>
      <w:r w:rsidRPr="00434E68">
        <w:rPr>
          <w:rFonts w:ascii="Verdana" w:eastAsia="Times New Roman" w:hAnsi="Verdana" w:cs="Times New Roman"/>
          <w:b/>
          <w:bCs/>
          <w:color w:val="3C3C3C"/>
          <w:sz w:val="24"/>
          <w:szCs w:val="24"/>
          <w:lang w:val="en-US" w:eastAsia="ru-RU"/>
        </w:rPr>
        <w:br/>
      </w:r>
      <w:r w:rsidRPr="00814940">
        <w:rPr>
          <w:rFonts w:ascii="Verdana" w:eastAsia="Times New Roman" w:hAnsi="Verdana" w:cs="Times New Roman"/>
          <w:b/>
          <w:bCs/>
          <w:color w:val="3C3C3C"/>
          <w:sz w:val="24"/>
          <w:szCs w:val="24"/>
          <w:lang w:val="en-US" w:eastAsia="ru-RU"/>
        </w:rPr>
        <w:t>and we can say the same of predefined functions like prompt, alert, etc.</w:t>
      </w:r>
    </w:p>
    <w:p w:rsidR="00434E68" w:rsidRPr="00434E68" w:rsidRDefault="00434E68" w:rsidP="00434E68">
      <w:pPr>
        <w:shd w:val="clear" w:color="auto" w:fill="FFFFFF"/>
        <w:spacing w:before="300" w:after="340" w:line="240" w:lineRule="auto"/>
        <w:rPr>
          <w:rFonts w:ascii="Verdana" w:eastAsia="Times New Roman" w:hAnsi="Verdana" w:cs="Times New Roman"/>
          <w:color w:val="3C3C3C"/>
          <w:sz w:val="24"/>
          <w:szCs w:val="24"/>
          <w:lang w:val="en-US" w:eastAsia="ru-RU"/>
        </w:rPr>
      </w:pPr>
      <w:r w:rsidRPr="00814940">
        <w:rPr>
          <w:rFonts w:ascii="Verdana" w:eastAsia="Times New Roman" w:hAnsi="Verdana" w:cs="Times New Roman"/>
          <w:b/>
          <w:bCs/>
          <w:color w:val="3C3C3C"/>
          <w:sz w:val="24"/>
          <w:szCs w:val="24"/>
          <w:lang w:val="en-US" w:eastAsia="ru-RU"/>
        </w:rPr>
        <w:t>However, at the top level of programs and functions, </w:t>
      </w:r>
      <w:r w:rsidRPr="00434E68">
        <w:rPr>
          <w:rFonts w:ascii="Verdana" w:eastAsia="Times New Roman" w:hAnsi="Verdana" w:cs="Times New Roman"/>
          <w:b/>
          <w:bCs/>
          <w:color w:val="3C3C3C"/>
          <w:sz w:val="24"/>
          <w:szCs w:val="24"/>
          <w:lang w:val="en-US" w:eastAsia="ru-RU"/>
        </w:rPr>
        <w:br/>
      </w:r>
      <w:r w:rsidRPr="00814940">
        <w:rPr>
          <w:rFonts w:ascii="Courier New" w:eastAsia="Times New Roman" w:hAnsi="Courier New" w:cs="Courier New"/>
          <w:b/>
          <w:bCs/>
          <w:color w:val="3C3C3C"/>
          <w:sz w:val="24"/>
          <w:szCs w:val="24"/>
          <w:lang w:val="en-US" w:eastAsia="ru-RU"/>
        </w:rPr>
        <w:t>let</w:t>
      </w:r>
      <w:r w:rsidRPr="00814940">
        <w:rPr>
          <w:rFonts w:ascii="Verdana" w:eastAsia="Times New Roman" w:hAnsi="Verdana" w:cs="Times New Roman"/>
          <w:b/>
          <w:bCs/>
          <w:color w:val="3C3C3C"/>
          <w:sz w:val="24"/>
          <w:szCs w:val="24"/>
          <w:lang w:val="en-US" w:eastAsia="ru-RU"/>
        </w:rPr>
        <w:t>, unlike </w:t>
      </w:r>
      <w:r w:rsidRPr="00814940">
        <w:rPr>
          <w:rFonts w:ascii="Courier New" w:eastAsia="Times New Roman" w:hAnsi="Courier New" w:cs="Courier New"/>
          <w:b/>
          <w:bCs/>
          <w:color w:val="3C3C3C"/>
          <w:sz w:val="24"/>
          <w:szCs w:val="24"/>
          <w:lang w:val="en-US" w:eastAsia="ru-RU"/>
        </w:rPr>
        <w:t>var</w:t>
      </w:r>
      <w:r w:rsidRPr="00814940">
        <w:rPr>
          <w:rFonts w:ascii="Verdana" w:eastAsia="Times New Roman" w:hAnsi="Verdana" w:cs="Times New Roman"/>
          <w:b/>
          <w:bCs/>
          <w:color w:val="3C3C3C"/>
          <w:sz w:val="24"/>
          <w:szCs w:val="24"/>
          <w:lang w:val="en-US" w:eastAsia="ru-RU"/>
        </w:rPr>
        <w:t>, does not create a property on the global </w:t>
      </w:r>
      <w:r w:rsidRPr="00814940">
        <w:rPr>
          <w:rFonts w:ascii="Courier New" w:eastAsia="Times New Roman" w:hAnsi="Courier New" w:cs="Courier New"/>
          <w:b/>
          <w:bCs/>
          <w:color w:val="3C3C3C"/>
          <w:sz w:val="24"/>
          <w:szCs w:val="24"/>
          <w:lang w:val="en-US" w:eastAsia="ru-RU"/>
        </w:rPr>
        <w:t>window</w:t>
      </w:r>
      <w:r w:rsidRPr="00814940">
        <w:rPr>
          <w:rFonts w:ascii="Verdana" w:eastAsia="Times New Roman" w:hAnsi="Verdana" w:cs="Times New Roman"/>
          <w:b/>
          <w:bCs/>
          <w:color w:val="3C3C3C"/>
          <w:sz w:val="24"/>
          <w:szCs w:val="24"/>
          <w:lang w:val="en-US" w:eastAsia="ru-RU"/>
        </w:rPr>
        <w:t> objec</w:t>
      </w:r>
    </w:p>
    <w:p w:rsidR="00814940" w:rsidRPr="004B686E" w:rsidRDefault="00814940" w:rsidP="00814940">
      <w:pPr>
        <w:pStyle w:val="3"/>
        <w:shd w:val="clear" w:color="auto" w:fill="FFFFFF"/>
        <w:spacing w:before="0" w:beforeAutospacing="0" w:after="150" w:afterAutospacing="0" w:line="336" w:lineRule="atLeast"/>
        <w:rPr>
          <w:rFonts w:ascii="Verdana" w:hAnsi="Verdana"/>
          <w:color w:val="3C3C3C"/>
          <w:sz w:val="29"/>
          <w:szCs w:val="29"/>
          <w:lang w:val="en-US"/>
        </w:rPr>
      </w:pPr>
      <w:r w:rsidRPr="004B686E">
        <w:rPr>
          <w:rFonts w:ascii="Verdana" w:hAnsi="Verdana"/>
          <w:color w:val="3C3C3C"/>
          <w:sz w:val="29"/>
          <w:szCs w:val="29"/>
          <w:lang w:val="en-US"/>
        </w:rPr>
        <w:t>The most useful methods of the built-in class </w:t>
      </w:r>
      <w:r w:rsidRPr="004B686E">
        <w:rPr>
          <w:rFonts w:ascii="Courier New" w:hAnsi="Courier New" w:cs="Courier New"/>
          <w:color w:val="3C3C3C"/>
          <w:sz w:val="29"/>
          <w:szCs w:val="29"/>
          <w:lang w:val="en-US"/>
        </w:rPr>
        <w:t>Array</w:t>
      </w:r>
    </w:p>
    <w:p w:rsidR="00814940" w:rsidRPr="00814940" w:rsidRDefault="00814940" w:rsidP="00814940">
      <w:pPr>
        <w:pStyle w:val="4"/>
        <w:shd w:val="clear" w:color="auto" w:fill="FFFFFF"/>
        <w:spacing w:before="0" w:after="150" w:line="336" w:lineRule="atLeast"/>
        <w:rPr>
          <w:rFonts w:ascii="Verdana" w:hAnsi="Verdana"/>
          <w:color w:val="3C3C3C"/>
          <w:sz w:val="24"/>
          <w:szCs w:val="24"/>
          <w:lang w:val="en-US"/>
        </w:rPr>
      </w:pPr>
      <w:r w:rsidRPr="00814940">
        <w:rPr>
          <w:rFonts w:ascii="Verdana" w:hAnsi="Verdana"/>
          <w:color w:val="3C3C3C"/>
          <w:lang w:val="en-US"/>
        </w:rPr>
        <w:lastRenderedPageBreak/>
        <w:t>Most useful methods you can use on arrays: </w:t>
      </w:r>
      <w:r w:rsidRPr="00814940">
        <w:rPr>
          <w:rFonts w:ascii="Courier New" w:hAnsi="Courier New" w:cs="Courier New"/>
          <w:color w:val="3C3C3C"/>
          <w:lang w:val="en-US"/>
        </w:rPr>
        <w:t>sort(), join(), slice(), splice(), push()</w:t>
      </w:r>
      <w:r w:rsidRPr="00814940">
        <w:rPr>
          <w:rFonts w:ascii="Verdana" w:hAnsi="Verdana" w:cs="Courier New"/>
          <w:color w:val="3C3C3C"/>
          <w:lang w:val="en-US"/>
        </w:rPr>
        <w:t>and</w:t>
      </w:r>
      <w:r w:rsidRPr="00814940">
        <w:rPr>
          <w:rFonts w:ascii="Verdana" w:hAnsi="Verdana"/>
          <w:color w:val="3C3C3C"/>
          <w:lang w:val="en-US"/>
        </w:rPr>
        <w:t> </w:t>
      </w:r>
      <w:r w:rsidRPr="00814940">
        <w:rPr>
          <w:rFonts w:ascii="Courier New" w:hAnsi="Courier New" w:cs="Courier New"/>
          <w:color w:val="3C3C3C"/>
          <w:lang w:val="en-US"/>
        </w:rPr>
        <w:t>pop()</w:t>
      </w:r>
    </w:p>
    <w:p w:rsidR="00814940" w:rsidRDefault="00814940" w:rsidP="00814940">
      <w:pPr>
        <w:numPr>
          <w:ilvl w:val="1"/>
          <w:numId w:val="9"/>
        </w:numPr>
        <w:shd w:val="clear" w:color="auto" w:fill="FFFFFF"/>
        <w:spacing w:before="100" w:beforeAutospacing="1" w:after="170" w:line="336" w:lineRule="atLeast"/>
        <w:ind w:left="0"/>
        <w:rPr>
          <w:rFonts w:ascii="Verdana" w:hAnsi="Verdana"/>
          <w:color w:val="3C3C3C"/>
        </w:rPr>
      </w:pPr>
      <w:r w:rsidRPr="00814940">
        <w:rPr>
          <w:rFonts w:ascii="Courier New" w:hAnsi="Courier New" w:cs="Courier New"/>
          <w:color w:val="3C3C3C"/>
          <w:lang w:val="en-US"/>
        </w:rPr>
        <w:t>sort</w:t>
      </w:r>
      <w:r w:rsidRPr="00814940">
        <w:rPr>
          <w:rFonts w:ascii="Verdana" w:hAnsi="Verdana"/>
          <w:color w:val="3C3C3C"/>
          <w:lang w:val="en-US"/>
        </w:rPr>
        <w:t>: sort the elements in the array. Either alphabetically if they are strings, or in ascending order if they are numbers. There is also a way to sort the elements using other criteria, which is explained a bit further on in the course. With a call to </w:t>
      </w:r>
      <w:r w:rsidRPr="00814940">
        <w:rPr>
          <w:rFonts w:ascii="Courier New" w:hAnsi="Courier New" w:cs="Courier New"/>
          <w:color w:val="3C3C3C"/>
          <w:lang w:val="en-US"/>
        </w:rPr>
        <w:t>var b = a.sort()</w:t>
      </w:r>
      <w:r w:rsidRPr="00814940">
        <w:rPr>
          <w:rFonts w:ascii="Verdana" w:hAnsi="Verdana"/>
          <w:color w:val="3C3C3C"/>
          <w:lang w:val="en-US"/>
        </w:rPr>
        <w:t xml:space="preserve">, a is also sorted. </w:t>
      </w:r>
      <w:r>
        <w:rPr>
          <w:rFonts w:ascii="Verdana" w:hAnsi="Verdana"/>
          <w:color w:val="3C3C3C"/>
        </w:rPr>
        <w:t>The sort method sorts the array + returns it.</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join</w:t>
      </w:r>
      <w:r w:rsidRPr="00814940">
        <w:rPr>
          <w:rFonts w:ascii="Verdana" w:hAnsi="Verdana"/>
          <w:color w:val="3C3C3C"/>
          <w:lang w:val="en-US"/>
        </w:rPr>
        <w:t>: adds a string between each element and returns the result as a string</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slice</w:t>
      </w:r>
      <w:r w:rsidRPr="00814940">
        <w:rPr>
          <w:rFonts w:ascii="Verdana" w:hAnsi="Verdana"/>
          <w:color w:val="3C3C3C"/>
          <w:lang w:val="en-US"/>
        </w:rPr>
        <w:t>: returns a sub-array without modifying the original array</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splice</w:t>
      </w:r>
      <w:r w:rsidRPr="00814940">
        <w:rPr>
          <w:rFonts w:ascii="Verdana" w:hAnsi="Verdana"/>
          <w:color w:val="3C3C3C"/>
          <w:lang w:val="en-US"/>
        </w:rPr>
        <w:t>: modifies the array, it removes “a slice” and it also adds new elements</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push</w:t>
      </w:r>
      <w:r w:rsidRPr="00814940">
        <w:rPr>
          <w:rFonts w:ascii="Verdana" w:hAnsi="Verdana"/>
          <w:color w:val="3C3C3C"/>
          <w:lang w:val="en-US"/>
        </w:rPr>
        <w:t>: appends an element at the end of the array and returns the new length</w:t>
      </w:r>
    </w:p>
    <w:p w:rsidR="00814940" w:rsidRPr="00814940" w:rsidRDefault="00814940" w:rsidP="00814940">
      <w:pPr>
        <w:numPr>
          <w:ilvl w:val="1"/>
          <w:numId w:val="9"/>
        </w:numPr>
        <w:shd w:val="clear" w:color="auto" w:fill="FFFFFF"/>
        <w:spacing w:before="100" w:beforeAutospacing="1" w:after="170" w:line="336" w:lineRule="atLeast"/>
        <w:ind w:left="0"/>
        <w:rPr>
          <w:rFonts w:ascii="Verdana" w:hAnsi="Verdana"/>
          <w:color w:val="3C3C3C"/>
          <w:lang w:val="en-US"/>
        </w:rPr>
      </w:pPr>
      <w:r w:rsidRPr="00814940">
        <w:rPr>
          <w:rFonts w:ascii="Courier New" w:hAnsi="Courier New" w:cs="Courier New"/>
          <w:color w:val="3C3C3C"/>
          <w:lang w:val="en-US"/>
        </w:rPr>
        <w:t>pop</w:t>
      </w:r>
      <w:r w:rsidRPr="00814940">
        <w:rPr>
          <w:rFonts w:ascii="Verdana" w:hAnsi="Verdana"/>
          <w:color w:val="3C3C3C"/>
          <w:lang w:val="en-US"/>
        </w:rPr>
        <w:t>: removes the last element and returns it</w:t>
      </w:r>
    </w:p>
    <w:p w:rsidR="00A24F6F" w:rsidRDefault="00A24F6F" w:rsidP="00DB1F3D">
      <w:pPr>
        <w:spacing w:after="0" w:line="360" w:lineRule="auto"/>
        <w:rPr>
          <w:rFonts w:ascii="Times New Roman" w:hAnsi="Times New Roman" w:cs="Times New Roman"/>
          <w:sz w:val="24"/>
          <w:szCs w:val="24"/>
          <w:lang w:val="en-US"/>
        </w:rPr>
      </w:pPr>
    </w:p>
    <w:p w:rsidR="004B686E" w:rsidRPr="004B686E" w:rsidRDefault="004B686E" w:rsidP="004B686E">
      <w:pPr>
        <w:spacing w:after="0" w:line="240" w:lineRule="auto"/>
        <w:rPr>
          <w:rFonts w:ascii="Arial" w:eastAsia="Times New Roman" w:hAnsi="Arial" w:cs="Arial"/>
          <w:color w:val="333333"/>
          <w:sz w:val="20"/>
          <w:szCs w:val="20"/>
          <w:lang w:eastAsia="ru-RU"/>
        </w:rPr>
      </w:pPr>
      <w:r w:rsidRPr="004B686E">
        <w:rPr>
          <w:rFonts w:ascii="Arial" w:eastAsia="Times New Roman" w:hAnsi="Arial" w:cs="Arial"/>
          <w:color w:val="333333"/>
          <w:sz w:val="20"/>
          <w:szCs w:val="20"/>
          <w:lang w:eastAsia="ru-RU"/>
        </w:rPr>
        <w:t>Есть массив с несколькими элементами, нужно преобразовать его в строку разными способами.</w:t>
      </w:r>
    </w:p>
    <w:tbl>
      <w:tblPr>
        <w:tblW w:w="0" w:type="auto"/>
        <w:tblCellMar>
          <w:left w:w="0" w:type="dxa"/>
          <w:right w:w="0" w:type="dxa"/>
        </w:tblCellMar>
        <w:tblLook w:val="04A0" w:firstRow="1" w:lastRow="0" w:firstColumn="1" w:lastColumn="0" w:noHBand="0" w:noVBand="1"/>
      </w:tblPr>
      <w:tblGrid>
        <w:gridCol w:w="664"/>
        <w:gridCol w:w="5911"/>
      </w:tblGrid>
      <w:tr w:rsidR="004B686E" w:rsidRPr="004B686E" w:rsidTr="004B686E">
        <w:tc>
          <w:tcPr>
            <w:tcW w:w="0" w:type="auto"/>
            <w:shd w:val="clear" w:color="auto" w:fill="EEEEEE"/>
            <w:noWrap/>
            <w:tcMar>
              <w:top w:w="75" w:type="dxa"/>
              <w:left w:w="150" w:type="dxa"/>
              <w:bottom w:w="75" w:type="dxa"/>
              <w:right w:w="225" w:type="dxa"/>
            </w:tcMar>
            <w:hideMark/>
          </w:tcPr>
          <w:p w:rsidR="004B686E" w:rsidRPr="004B686E" w:rsidRDefault="004B686E" w:rsidP="004B686E">
            <w:pPr>
              <w:spacing w:after="0" w:line="240" w:lineRule="auto"/>
              <w:jc w:val="right"/>
              <w:rPr>
                <w:rFonts w:ascii="Courier New" w:eastAsia="Times New Roman" w:hAnsi="Courier New" w:cs="Courier New"/>
                <w:color w:val="AAAAAA"/>
                <w:sz w:val="24"/>
                <w:szCs w:val="24"/>
                <w:lang w:eastAsia="ru-RU"/>
              </w:rPr>
            </w:pPr>
            <w:r w:rsidRPr="004B686E">
              <w:rPr>
                <w:rFonts w:ascii="Courier New" w:eastAsia="Times New Roman" w:hAnsi="Courier New" w:cs="Courier New"/>
                <w:color w:val="AAAAAA"/>
                <w:sz w:val="24"/>
                <w:szCs w:val="24"/>
                <w:lang w:eastAsia="ru-RU"/>
              </w:rPr>
              <w:t>1</w:t>
            </w:r>
            <w:r w:rsidRPr="004B686E">
              <w:rPr>
                <w:rFonts w:ascii="Courier New" w:eastAsia="Times New Roman" w:hAnsi="Courier New" w:cs="Courier New"/>
                <w:color w:val="AAAAAA"/>
                <w:sz w:val="24"/>
                <w:szCs w:val="24"/>
                <w:lang w:eastAsia="ru-RU"/>
              </w:rPr>
              <w:br/>
              <w:t>2</w:t>
            </w:r>
            <w:r w:rsidRPr="004B686E">
              <w:rPr>
                <w:rFonts w:ascii="Courier New" w:eastAsia="Times New Roman" w:hAnsi="Courier New" w:cs="Courier New"/>
                <w:color w:val="AAAAAA"/>
                <w:sz w:val="24"/>
                <w:szCs w:val="24"/>
                <w:lang w:eastAsia="ru-RU"/>
              </w:rPr>
              <w:br/>
              <w:t>3</w:t>
            </w:r>
            <w:r w:rsidRPr="004B686E">
              <w:rPr>
                <w:rFonts w:ascii="Courier New" w:eastAsia="Times New Roman" w:hAnsi="Courier New" w:cs="Courier New"/>
                <w:color w:val="AAAAAA"/>
                <w:sz w:val="24"/>
                <w:szCs w:val="24"/>
                <w:lang w:eastAsia="ru-RU"/>
              </w:rPr>
              <w:br/>
              <w:t>4</w:t>
            </w:r>
            <w:r w:rsidRPr="004B686E">
              <w:rPr>
                <w:rFonts w:ascii="Courier New" w:eastAsia="Times New Roman" w:hAnsi="Courier New" w:cs="Courier New"/>
                <w:color w:val="AAAAAA"/>
                <w:sz w:val="24"/>
                <w:szCs w:val="24"/>
                <w:lang w:eastAsia="ru-RU"/>
              </w:rPr>
              <w:br/>
              <w:t>5</w:t>
            </w:r>
            <w:r w:rsidRPr="004B686E">
              <w:rPr>
                <w:rFonts w:ascii="Courier New" w:eastAsia="Times New Roman" w:hAnsi="Courier New" w:cs="Courier New"/>
                <w:color w:val="AAAAAA"/>
                <w:sz w:val="24"/>
                <w:szCs w:val="24"/>
                <w:lang w:eastAsia="ru-RU"/>
              </w:rPr>
              <w:br/>
              <w:t>6</w:t>
            </w:r>
            <w:r w:rsidRPr="004B686E">
              <w:rPr>
                <w:rFonts w:ascii="Courier New" w:eastAsia="Times New Roman" w:hAnsi="Courier New" w:cs="Courier New"/>
                <w:color w:val="AAAAAA"/>
                <w:sz w:val="24"/>
                <w:szCs w:val="24"/>
                <w:lang w:eastAsia="ru-RU"/>
              </w:rPr>
              <w:br/>
              <w:t>7</w:t>
            </w:r>
            <w:r w:rsidRPr="004B686E">
              <w:rPr>
                <w:rFonts w:ascii="Courier New" w:eastAsia="Times New Roman" w:hAnsi="Courier New" w:cs="Courier New"/>
                <w:color w:val="AAAAAA"/>
                <w:sz w:val="24"/>
                <w:szCs w:val="24"/>
                <w:lang w:eastAsia="ru-RU"/>
              </w:rPr>
              <w:br/>
              <w:t>8</w:t>
            </w:r>
            <w:r w:rsidRPr="004B686E">
              <w:rPr>
                <w:rFonts w:ascii="Courier New" w:eastAsia="Times New Roman" w:hAnsi="Courier New" w:cs="Courier New"/>
                <w:color w:val="AAAAAA"/>
                <w:sz w:val="24"/>
                <w:szCs w:val="24"/>
                <w:lang w:eastAsia="ru-RU"/>
              </w:rPr>
              <w:br/>
              <w:t>9</w:t>
            </w:r>
            <w:r w:rsidRPr="004B686E">
              <w:rPr>
                <w:rFonts w:ascii="Courier New" w:eastAsia="Times New Roman" w:hAnsi="Courier New" w:cs="Courier New"/>
                <w:color w:val="AAAAAA"/>
                <w:sz w:val="24"/>
                <w:szCs w:val="24"/>
                <w:lang w:eastAsia="ru-RU"/>
              </w:rPr>
              <w:br/>
              <w:t>10</w:t>
            </w:r>
            <w:r w:rsidRPr="004B686E">
              <w:rPr>
                <w:rFonts w:ascii="Courier New" w:eastAsia="Times New Roman" w:hAnsi="Courier New" w:cs="Courier New"/>
                <w:color w:val="AAAAAA"/>
                <w:sz w:val="24"/>
                <w:szCs w:val="24"/>
                <w:lang w:eastAsia="ru-RU"/>
              </w:rPr>
              <w:br/>
              <w:t>11</w:t>
            </w:r>
            <w:r w:rsidRPr="004B686E">
              <w:rPr>
                <w:rFonts w:ascii="Courier New" w:eastAsia="Times New Roman" w:hAnsi="Courier New" w:cs="Courier New"/>
                <w:color w:val="AAAAAA"/>
                <w:sz w:val="24"/>
                <w:szCs w:val="24"/>
                <w:lang w:eastAsia="ru-RU"/>
              </w:rPr>
              <w:br/>
              <w:t>12</w:t>
            </w:r>
            <w:r w:rsidRPr="004B686E">
              <w:rPr>
                <w:rFonts w:ascii="Courier New" w:eastAsia="Times New Roman" w:hAnsi="Courier New" w:cs="Courier New"/>
                <w:color w:val="AAAAAA"/>
                <w:sz w:val="24"/>
                <w:szCs w:val="24"/>
                <w:lang w:eastAsia="ru-RU"/>
              </w:rPr>
              <w:br/>
              <w:t>13</w:t>
            </w:r>
            <w:r w:rsidRPr="004B686E">
              <w:rPr>
                <w:rFonts w:ascii="Courier New" w:eastAsia="Times New Roman" w:hAnsi="Courier New" w:cs="Courier New"/>
                <w:color w:val="AAAAAA"/>
                <w:sz w:val="24"/>
                <w:szCs w:val="24"/>
                <w:lang w:eastAsia="ru-RU"/>
              </w:rPr>
              <w:br/>
              <w:t>14</w:t>
            </w:r>
          </w:p>
        </w:tc>
        <w:tc>
          <w:tcPr>
            <w:tcW w:w="0" w:type="auto"/>
            <w:noWrap/>
            <w:tcMar>
              <w:top w:w="75" w:type="dxa"/>
              <w:left w:w="150" w:type="dxa"/>
              <w:bottom w:w="75" w:type="dxa"/>
              <w:right w:w="0" w:type="dxa"/>
            </w:tcMar>
            <w:hideMark/>
          </w:tcPr>
          <w:p w:rsidR="004B686E" w:rsidRPr="004B686E" w:rsidRDefault="004B686E" w:rsidP="004B686E">
            <w:pPr>
              <w:spacing w:after="0" w:line="240" w:lineRule="auto"/>
              <w:rPr>
                <w:rFonts w:ascii="Times New Roman" w:eastAsia="Times New Roman" w:hAnsi="Times New Roman" w:cs="Times New Roman"/>
                <w:sz w:val="24"/>
                <w:szCs w:val="24"/>
                <w:lang w:eastAsia="ru-RU"/>
              </w:rPr>
            </w:pPr>
            <w:r w:rsidRPr="004B686E">
              <w:rPr>
                <w:rFonts w:ascii="Courier New" w:eastAsia="Times New Roman" w:hAnsi="Courier New" w:cs="Courier New"/>
                <w:color w:val="999999"/>
                <w:sz w:val="20"/>
                <w:szCs w:val="20"/>
                <w:lang w:eastAsia="ru-RU"/>
              </w:rPr>
              <w:t>// массив</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b/>
                <w:bCs/>
                <w:color w:val="000099"/>
                <w:sz w:val="20"/>
                <w:szCs w:val="20"/>
                <w:lang w:eastAsia="ru-RU"/>
              </w:rPr>
              <w:t>var</w:t>
            </w:r>
            <w:r w:rsidRPr="004B686E">
              <w:rPr>
                <w:rFonts w:ascii="Courier New" w:eastAsia="Times New Roman" w:hAnsi="Courier New" w:cs="Courier New"/>
                <w:sz w:val="20"/>
                <w:szCs w:val="20"/>
                <w:lang w:eastAsia="ru-RU"/>
              </w:rPr>
              <w:t> arr = [</w:t>
            </w:r>
            <w:r w:rsidRPr="004B686E">
              <w:rPr>
                <w:rFonts w:ascii="Courier New" w:eastAsia="Times New Roman" w:hAnsi="Courier New" w:cs="Courier New"/>
                <w:color w:val="FF0000"/>
                <w:sz w:val="20"/>
                <w:szCs w:val="20"/>
                <w:lang w:eastAsia="ru-RU"/>
              </w:rPr>
              <w:t>1</w:t>
            </w:r>
            <w:r w:rsidRPr="004B686E">
              <w:rPr>
                <w:rFonts w:ascii="Courier New" w:eastAsia="Times New Roman" w:hAnsi="Courier New" w:cs="Courier New"/>
                <w:sz w:val="20"/>
                <w:szCs w:val="20"/>
                <w:lang w:eastAsia="ru-RU"/>
              </w:rPr>
              <w:t>, 2, 3, 4, 5];</w:t>
            </w:r>
            <w:r w:rsidRPr="004B686E">
              <w:rPr>
                <w:rFonts w:ascii="Courier New" w:eastAsia="Times New Roman" w:hAnsi="Courier New" w:cs="Courier New"/>
                <w:sz w:val="20"/>
                <w:szCs w:val="20"/>
                <w:lang w:eastAsia="ru-RU"/>
              </w:rPr>
              <w:br/>
            </w:r>
            <w:r w:rsidRPr="004B686E">
              <w:rPr>
                <w:rFonts w:ascii="Courier New" w:eastAsia="Times New Roman" w:hAnsi="Courier New" w:cs="Courier New"/>
                <w:sz w:val="20"/>
                <w:szCs w:val="20"/>
                <w:lang w:eastAsia="ru-RU"/>
              </w:rPr>
              <w:br/>
            </w:r>
            <w:r w:rsidRPr="004B686E">
              <w:rPr>
                <w:rFonts w:ascii="Courier New" w:eastAsia="Times New Roman" w:hAnsi="Courier New" w:cs="Courier New"/>
                <w:color w:val="999999"/>
                <w:sz w:val="20"/>
                <w:szCs w:val="20"/>
                <w:lang w:eastAsia="ru-RU"/>
              </w:rPr>
              <w:t>// склеивание через запятую</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b/>
                <w:bCs/>
                <w:color w:val="000099"/>
                <w:sz w:val="20"/>
                <w:szCs w:val="20"/>
                <w:lang w:eastAsia="ru-RU"/>
              </w:rPr>
              <w:t>var</w:t>
            </w:r>
            <w:r w:rsidRPr="004B686E">
              <w:rPr>
                <w:rFonts w:ascii="Courier New" w:eastAsia="Times New Roman" w:hAnsi="Courier New" w:cs="Courier New"/>
                <w:sz w:val="20"/>
                <w:szCs w:val="20"/>
                <w:lang w:eastAsia="ru-RU"/>
              </w:rPr>
              <w:t> str = arr.</w:t>
            </w:r>
            <w:r w:rsidRPr="004B686E">
              <w:rPr>
                <w:rFonts w:ascii="Courier New" w:eastAsia="Times New Roman" w:hAnsi="Courier New" w:cs="Courier New"/>
                <w:color w:val="009999"/>
                <w:sz w:val="20"/>
                <w:szCs w:val="20"/>
                <w:lang w:eastAsia="ru-RU"/>
              </w:rPr>
              <w:t>join</w:t>
            </w:r>
            <w:r w:rsidRPr="004B686E">
              <w:rPr>
                <w:rFonts w:ascii="Courier New" w:eastAsia="Times New Roman" w:hAnsi="Courier New" w:cs="Courier New"/>
                <w:sz w:val="20"/>
                <w:szCs w:val="20"/>
                <w:lang w:eastAsia="ru-RU"/>
              </w:rPr>
              <w:t>(); </w:t>
            </w:r>
            <w:r w:rsidRPr="004B686E">
              <w:rPr>
                <w:rFonts w:ascii="Courier New" w:eastAsia="Times New Roman" w:hAnsi="Courier New" w:cs="Courier New"/>
                <w:color w:val="999999"/>
                <w:sz w:val="20"/>
                <w:szCs w:val="20"/>
                <w:lang w:eastAsia="ru-RU"/>
              </w:rPr>
              <w:t>// 1,2,3,4,5</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sz w:val="20"/>
                <w:szCs w:val="20"/>
                <w:lang w:eastAsia="ru-RU"/>
              </w:rPr>
              <w:br/>
            </w:r>
            <w:r w:rsidRPr="004B686E">
              <w:rPr>
                <w:rFonts w:ascii="Courier New" w:eastAsia="Times New Roman" w:hAnsi="Courier New" w:cs="Courier New"/>
                <w:color w:val="999999"/>
                <w:sz w:val="20"/>
                <w:szCs w:val="20"/>
                <w:lang w:eastAsia="ru-RU"/>
              </w:rPr>
              <w:t>// склеивание без разделителя</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b/>
                <w:bCs/>
                <w:color w:val="000099"/>
                <w:sz w:val="20"/>
                <w:szCs w:val="20"/>
                <w:lang w:eastAsia="ru-RU"/>
              </w:rPr>
              <w:t>var</w:t>
            </w:r>
            <w:r w:rsidRPr="004B686E">
              <w:rPr>
                <w:rFonts w:ascii="Courier New" w:eastAsia="Times New Roman" w:hAnsi="Courier New" w:cs="Courier New"/>
                <w:sz w:val="20"/>
                <w:szCs w:val="20"/>
                <w:lang w:eastAsia="ru-RU"/>
              </w:rPr>
              <w:t> str2 = arr.</w:t>
            </w:r>
            <w:r w:rsidRPr="004B686E">
              <w:rPr>
                <w:rFonts w:ascii="Courier New" w:eastAsia="Times New Roman" w:hAnsi="Courier New" w:cs="Courier New"/>
                <w:color w:val="009999"/>
                <w:sz w:val="20"/>
                <w:szCs w:val="20"/>
                <w:lang w:eastAsia="ru-RU"/>
              </w:rPr>
              <w:t>join</w:t>
            </w:r>
            <w:r w:rsidRPr="004B686E">
              <w:rPr>
                <w:rFonts w:ascii="Courier New" w:eastAsia="Times New Roman" w:hAnsi="Courier New" w:cs="Courier New"/>
                <w:sz w:val="20"/>
                <w:szCs w:val="20"/>
                <w:lang w:eastAsia="ru-RU"/>
              </w:rPr>
              <w:t>(</w:t>
            </w:r>
            <w:r w:rsidRPr="004B686E">
              <w:rPr>
                <w:rFonts w:ascii="Courier New" w:eastAsia="Times New Roman" w:hAnsi="Courier New" w:cs="Courier New"/>
                <w:color w:val="0000FF"/>
                <w:sz w:val="20"/>
                <w:szCs w:val="20"/>
                <w:lang w:eastAsia="ru-RU"/>
              </w:rPr>
              <w:t>''</w:t>
            </w:r>
            <w:r w:rsidRPr="004B686E">
              <w:rPr>
                <w:rFonts w:ascii="Courier New" w:eastAsia="Times New Roman" w:hAnsi="Courier New" w:cs="Courier New"/>
                <w:sz w:val="20"/>
                <w:szCs w:val="20"/>
                <w:lang w:eastAsia="ru-RU"/>
              </w:rPr>
              <w:t>); </w:t>
            </w:r>
            <w:r w:rsidRPr="004B686E">
              <w:rPr>
                <w:rFonts w:ascii="Courier New" w:eastAsia="Times New Roman" w:hAnsi="Courier New" w:cs="Courier New"/>
                <w:color w:val="999999"/>
                <w:sz w:val="20"/>
                <w:szCs w:val="20"/>
                <w:lang w:eastAsia="ru-RU"/>
              </w:rPr>
              <w:t>// 12345</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sz w:val="20"/>
                <w:szCs w:val="20"/>
                <w:lang w:eastAsia="ru-RU"/>
              </w:rPr>
              <w:br/>
            </w:r>
            <w:r w:rsidRPr="004B686E">
              <w:rPr>
                <w:rFonts w:ascii="Courier New" w:eastAsia="Times New Roman" w:hAnsi="Courier New" w:cs="Courier New"/>
                <w:color w:val="999999"/>
                <w:sz w:val="20"/>
                <w:szCs w:val="20"/>
                <w:lang w:eastAsia="ru-RU"/>
              </w:rPr>
              <w:t>// склеивание через " . "</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b/>
                <w:bCs/>
                <w:color w:val="000099"/>
                <w:sz w:val="20"/>
                <w:szCs w:val="20"/>
                <w:lang w:eastAsia="ru-RU"/>
              </w:rPr>
              <w:t>var</w:t>
            </w:r>
            <w:r w:rsidRPr="004B686E">
              <w:rPr>
                <w:rFonts w:ascii="Courier New" w:eastAsia="Times New Roman" w:hAnsi="Courier New" w:cs="Courier New"/>
                <w:sz w:val="20"/>
                <w:szCs w:val="20"/>
                <w:lang w:eastAsia="ru-RU"/>
              </w:rPr>
              <w:t> str3 = arr.</w:t>
            </w:r>
            <w:r w:rsidRPr="004B686E">
              <w:rPr>
                <w:rFonts w:ascii="Courier New" w:eastAsia="Times New Roman" w:hAnsi="Courier New" w:cs="Courier New"/>
                <w:color w:val="009999"/>
                <w:sz w:val="20"/>
                <w:szCs w:val="20"/>
                <w:lang w:eastAsia="ru-RU"/>
              </w:rPr>
              <w:t>join</w:t>
            </w:r>
            <w:r w:rsidRPr="004B686E">
              <w:rPr>
                <w:rFonts w:ascii="Courier New" w:eastAsia="Times New Roman" w:hAnsi="Courier New" w:cs="Courier New"/>
                <w:sz w:val="20"/>
                <w:szCs w:val="20"/>
                <w:lang w:eastAsia="ru-RU"/>
              </w:rPr>
              <w:t>(</w:t>
            </w:r>
            <w:r w:rsidRPr="004B686E">
              <w:rPr>
                <w:rFonts w:ascii="Courier New" w:eastAsia="Times New Roman" w:hAnsi="Courier New" w:cs="Courier New"/>
                <w:color w:val="0000FF"/>
                <w:sz w:val="20"/>
                <w:szCs w:val="20"/>
                <w:lang w:eastAsia="ru-RU"/>
              </w:rPr>
              <w:t>' . '</w:t>
            </w:r>
            <w:r w:rsidRPr="004B686E">
              <w:rPr>
                <w:rFonts w:ascii="Courier New" w:eastAsia="Times New Roman" w:hAnsi="Courier New" w:cs="Courier New"/>
                <w:sz w:val="20"/>
                <w:szCs w:val="20"/>
                <w:lang w:eastAsia="ru-RU"/>
              </w:rPr>
              <w:t>); </w:t>
            </w:r>
            <w:r w:rsidRPr="004B686E">
              <w:rPr>
                <w:rFonts w:ascii="Courier New" w:eastAsia="Times New Roman" w:hAnsi="Courier New" w:cs="Courier New"/>
                <w:color w:val="999999"/>
                <w:sz w:val="20"/>
                <w:szCs w:val="20"/>
                <w:lang w:eastAsia="ru-RU"/>
              </w:rPr>
              <w:t>// 1 . 2 . 3 . 4 . 5</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sz w:val="20"/>
                <w:szCs w:val="20"/>
                <w:lang w:eastAsia="ru-RU"/>
              </w:rPr>
              <w:br/>
            </w:r>
            <w:r w:rsidRPr="004B686E">
              <w:rPr>
                <w:rFonts w:ascii="Courier New" w:eastAsia="Times New Roman" w:hAnsi="Courier New" w:cs="Courier New"/>
                <w:color w:val="999999"/>
                <w:sz w:val="20"/>
                <w:szCs w:val="20"/>
                <w:lang w:eastAsia="ru-RU"/>
              </w:rPr>
              <w:t>// склеивание через " - "</w:t>
            </w:r>
            <w:r w:rsidRPr="004B686E">
              <w:rPr>
                <w:rFonts w:ascii="Courier New" w:eastAsia="Times New Roman" w:hAnsi="Courier New" w:cs="Courier New"/>
                <w:color w:val="999999"/>
                <w:sz w:val="20"/>
                <w:szCs w:val="20"/>
                <w:lang w:eastAsia="ru-RU"/>
              </w:rPr>
              <w:br/>
            </w:r>
            <w:r w:rsidRPr="004B686E">
              <w:rPr>
                <w:rFonts w:ascii="Courier New" w:eastAsia="Times New Roman" w:hAnsi="Courier New" w:cs="Courier New"/>
                <w:b/>
                <w:bCs/>
                <w:color w:val="000099"/>
                <w:sz w:val="20"/>
                <w:szCs w:val="20"/>
                <w:lang w:eastAsia="ru-RU"/>
              </w:rPr>
              <w:t>var</w:t>
            </w:r>
            <w:r w:rsidRPr="004B686E">
              <w:rPr>
                <w:rFonts w:ascii="Courier New" w:eastAsia="Times New Roman" w:hAnsi="Courier New" w:cs="Courier New"/>
                <w:sz w:val="20"/>
                <w:szCs w:val="20"/>
                <w:lang w:eastAsia="ru-RU"/>
              </w:rPr>
              <w:t> str4 = arr.</w:t>
            </w:r>
            <w:r w:rsidRPr="004B686E">
              <w:rPr>
                <w:rFonts w:ascii="Courier New" w:eastAsia="Times New Roman" w:hAnsi="Courier New" w:cs="Courier New"/>
                <w:color w:val="009999"/>
                <w:sz w:val="20"/>
                <w:szCs w:val="20"/>
                <w:lang w:eastAsia="ru-RU"/>
              </w:rPr>
              <w:t>join</w:t>
            </w:r>
            <w:r w:rsidRPr="004B686E">
              <w:rPr>
                <w:rFonts w:ascii="Courier New" w:eastAsia="Times New Roman" w:hAnsi="Courier New" w:cs="Courier New"/>
                <w:sz w:val="20"/>
                <w:szCs w:val="20"/>
                <w:lang w:eastAsia="ru-RU"/>
              </w:rPr>
              <w:t>(</w:t>
            </w:r>
            <w:r w:rsidRPr="004B686E">
              <w:rPr>
                <w:rFonts w:ascii="Courier New" w:eastAsia="Times New Roman" w:hAnsi="Courier New" w:cs="Courier New"/>
                <w:color w:val="0000FF"/>
                <w:sz w:val="20"/>
                <w:szCs w:val="20"/>
                <w:lang w:eastAsia="ru-RU"/>
              </w:rPr>
              <w:t>' - '</w:t>
            </w:r>
            <w:r w:rsidRPr="004B686E">
              <w:rPr>
                <w:rFonts w:ascii="Courier New" w:eastAsia="Times New Roman" w:hAnsi="Courier New" w:cs="Courier New"/>
                <w:sz w:val="20"/>
                <w:szCs w:val="20"/>
                <w:lang w:eastAsia="ru-RU"/>
              </w:rPr>
              <w:t>); </w:t>
            </w:r>
            <w:r w:rsidRPr="004B686E">
              <w:rPr>
                <w:rFonts w:ascii="Courier New" w:eastAsia="Times New Roman" w:hAnsi="Courier New" w:cs="Courier New"/>
                <w:color w:val="999999"/>
                <w:sz w:val="20"/>
                <w:szCs w:val="20"/>
                <w:lang w:eastAsia="ru-RU"/>
              </w:rPr>
              <w:t>// 1 - 2 - 3 - 4 - 5</w:t>
            </w:r>
          </w:p>
        </w:tc>
      </w:tr>
    </w:tbl>
    <w:p w:rsidR="004B686E" w:rsidRDefault="004B686E" w:rsidP="00DB1F3D">
      <w:pPr>
        <w:spacing w:after="0" w:line="360" w:lineRule="auto"/>
        <w:rPr>
          <w:rFonts w:ascii="Times New Roman" w:hAnsi="Times New Roman" w:cs="Times New Roman"/>
          <w:sz w:val="24"/>
          <w:szCs w:val="24"/>
        </w:rPr>
      </w:pPr>
    </w:p>
    <w:p w:rsidR="00EB215B" w:rsidRPr="00774D6F" w:rsidRDefault="00EB215B" w:rsidP="00DB1F3D">
      <w:pPr>
        <w:spacing w:after="0" w:line="360" w:lineRule="auto"/>
        <w:rPr>
          <w:rFonts w:ascii="Times New Roman" w:hAnsi="Times New Roman" w:cs="Times New Roman"/>
          <w:sz w:val="24"/>
          <w:szCs w:val="24"/>
          <w:highlight w:val="yellow"/>
          <w:lang w:val="en-US"/>
        </w:rPr>
      </w:pPr>
      <w:r w:rsidRPr="00774D6F">
        <w:rPr>
          <w:rFonts w:ascii="Times New Roman" w:hAnsi="Times New Roman" w:cs="Times New Roman"/>
          <w:sz w:val="24"/>
          <w:szCs w:val="24"/>
          <w:highlight w:val="yellow"/>
          <w:lang w:val="en-US"/>
        </w:rPr>
        <w:lastRenderedPageBreak/>
        <w:t>var a = [1,2,3,4,5];</w:t>
      </w:r>
    </w:p>
    <w:p w:rsidR="00EB215B" w:rsidRPr="00774D6F" w:rsidRDefault="00EB215B" w:rsidP="00DB1F3D">
      <w:pPr>
        <w:spacing w:after="0" w:line="360" w:lineRule="auto"/>
        <w:rPr>
          <w:rFonts w:ascii="Times New Roman" w:hAnsi="Times New Roman" w:cs="Times New Roman"/>
          <w:sz w:val="24"/>
          <w:szCs w:val="24"/>
          <w:highlight w:val="yellow"/>
          <w:lang w:val="en-US"/>
        </w:rPr>
      </w:pPr>
      <w:r w:rsidRPr="00774D6F">
        <w:rPr>
          <w:rFonts w:ascii="Times New Roman" w:hAnsi="Times New Roman" w:cs="Times New Roman"/>
          <w:sz w:val="24"/>
          <w:szCs w:val="24"/>
          <w:highlight w:val="yellow"/>
          <w:lang w:val="en-US"/>
        </w:rPr>
        <w:t>var str1 = a.join('');</w:t>
      </w:r>
    </w:p>
    <w:p w:rsidR="00EB215B" w:rsidRDefault="00EB215B" w:rsidP="00DB1F3D">
      <w:pPr>
        <w:spacing w:after="0" w:line="360" w:lineRule="auto"/>
        <w:rPr>
          <w:rFonts w:ascii="Times New Roman" w:hAnsi="Times New Roman" w:cs="Times New Roman"/>
          <w:sz w:val="24"/>
          <w:szCs w:val="24"/>
          <w:lang w:val="en-US"/>
        </w:rPr>
      </w:pPr>
      <w:r w:rsidRPr="00774D6F">
        <w:rPr>
          <w:rFonts w:ascii="Times New Roman" w:hAnsi="Times New Roman" w:cs="Times New Roman"/>
          <w:sz w:val="24"/>
          <w:szCs w:val="24"/>
          <w:highlight w:val="yellow"/>
          <w:lang w:val="en-US"/>
        </w:rPr>
        <w:t>b=str1.indexOf('5');</w:t>
      </w:r>
    </w:p>
    <w:p w:rsidR="00774D6F" w:rsidRDefault="00774D6F" w:rsidP="00DB1F3D">
      <w:pPr>
        <w:spacing w:after="0" w:line="360" w:lineRule="auto"/>
        <w:rPr>
          <w:rFonts w:ascii="Times New Roman" w:hAnsi="Times New Roman" w:cs="Times New Roman"/>
          <w:sz w:val="24"/>
          <w:szCs w:val="24"/>
          <w:lang w:val="en-US"/>
        </w:rPr>
      </w:pPr>
    </w:p>
    <w:p w:rsidR="00774D6F" w:rsidRPr="00871645" w:rsidRDefault="006F391A" w:rsidP="00DB1F3D">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index</w:t>
      </w:r>
      <w:r w:rsidR="00244169" w:rsidRPr="0099015A">
        <w:rPr>
          <w:rFonts w:ascii="Times New Roman" w:hAnsi="Times New Roman" w:cs="Times New Roman"/>
          <w:sz w:val="24"/>
          <w:szCs w:val="24"/>
        </w:rPr>
        <w:t>=</w:t>
      </w:r>
      <w:r>
        <w:rPr>
          <w:rFonts w:ascii="Times New Roman" w:hAnsi="Times New Roman" w:cs="Times New Roman"/>
          <w:sz w:val="24"/>
          <w:szCs w:val="24"/>
          <w:highlight w:val="yellow"/>
          <w:lang w:val="en-US"/>
        </w:rPr>
        <w:t>mass</w:t>
      </w:r>
      <w:r w:rsidR="00244169" w:rsidRPr="0099015A">
        <w:rPr>
          <w:rFonts w:ascii="Times New Roman" w:hAnsi="Times New Roman" w:cs="Times New Roman"/>
          <w:sz w:val="24"/>
          <w:szCs w:val="24"/>
          <w:highlight w:val="yellow"/>
        </w:rPr>
        <w:t>.</w:t>
      </w:r>
      <w:r w:rsidR="00244169" w:rsidRPr="00774D6F">
        <w:rPr>
          <w:rFonts w:ascii="Times New Roman" w:hAnsi="Times New Roman" w:cs="Times New Roman"/>
          <w:sz w:val="24"/>
          <w:szCs w:val="24"/>
          <w:highlight w:val="yellow"/>
          <w:lang w:val="en-US"/>
        </w:rPr>
        <w:t>join</w:t>
      </w:r>
      <w:r w:rsidR="00244169" w:rsidRPr="0099015A">
        <w:rPr>
          <w:rFonts w:ascii="Times New Roman" w:hAnsi="Times New Roman" w:cs="Times New Roman"/>
          <w:sz w:val="24"/>
          <w:szCs w:val="24"/>
          <w:highlight w:val="yellow"/>
        </w:rPr>
        <w:t>('').</w:t>
      </w:r>
      <w:r>
        <w:rPr>
          <w:rFonts w:ascii="Times New Roman" w:hAnsi="Times New Roman" w:cs="Times New Roman"/>
          <w:sz w:val="24"/>
          <w:szCs w:val="24"/>
          <w:highlight w:val="yellow"/>
          <w:lang w:val="en-US"/>
        </w:rPr>
        <w:t>indexOf</w:t>
      </w:r>
      <w:r w:rsidRPr="0099015A">
        <w:rPr>
          <w:rFonts w:ascii="Times New Roman" w:hAnsi="Times New Roman" w:cs="Times New Roman"/>
          <w:sz w:val="24"/>
          <w:szCs w:val="24"/>
          <w:highlight w:val="yellow"/>
        </w:rPr>
        <w:t>('</w:t>
      </w:r>
      <w:r>
        <w:rPr>
          <w:rFonts w:ascii="Times New Roman" w:hAnsi="Times New Roman" w:cs="Times New Roman"/>
          <w:sz w:val="24"/>
          <w:szCs w:val="24"/>
          <w:highlight w:val="yellow"/>
          <w:lang w:val="en-US"/>
        </w:rPr>
        <w:t>elem</w:t>
      </w:r>
      <w:r w:rsidR="00244169" w:rsidRPr="0099015A">
        <w:rPr>
          <w:rFonts w:ascii="Times New Roman" w:hAnsi="Times New Roman" w:cs="Times New Roman"/>
          <w:sz w:val="24"/>
          <w:szCs w:val="24"/>
          <w:highlight w:val="yellow"/>
        </w:rPr>
        <w:t>');</w:t>
      </w:r>
      <w:r w:rsidR="00871645" w:rsidRPr="0099015A">
        <w:rPr>
          <w:rFonts w:ascii="Times New Roman" w:hAnsi="Times New Roman" w:cs="Times New Roman"/>
          <w:sz w:val="24"/>
          <w:szCs w:val="24"/>
        </w:rPr>
        <w:t xml:space="preserve"> /// </w:t>
      </w:r>
      <w:r w:rsidR="00871645">
        <w:rPr>
          <w:rFonts w:ascii="Times New Roman" w:hAnsi="Times New Roman" w:cs="Times New Roman"/>
          <w:sz w:val="24"/>
          <w:szCs w:val="24"/>
        </w:rPr>
        <w:t xml:space="preserve">РАБОТАЕТ ТОЛЬКО С ОДНОЗНАЧНЫМИ ЧИСЛАМИ </w:t>
      </w:r>
      <w:r w:rsidR="0099015A">
        <w:rPr>
          <w:rFonts w:ascii="Times New Roman" w:hAnsi="Times New Roman" w:cs="Times New Roman"/>
          <w:sz w:val="24"/>
          <w:szCs w:val="24"/>
        </w:rPr>
        <w:t xml:space="preserve"> и СИМВОЛАМИ</w:t>
      </w:r>
      <w:r w:rsidR="00871645">
        <w:rPr>
          <w:rFonts w:ascii="Times New Roman" w:hAnsi="Times New Roman" w:cs="Times New Roman"/>
          <w:sz w:val="24"/>
          <w:szCs w:val="24"/>
        </w:rPr>
        <w:t>!!!!</w:t>
      </w:r>
    </w:p>
    <w:p w:rsidR="00774D6F" w:rsidRDefault="00774D6F" w:rsidP="00DB1F3D">
      <w:pPr>
        <w:spacing w:after="0" w:line="360" w:lineRule="auto"/>
        <w:rPr>
          <w:rFonts w:ascii="Times New Roman" w:hAnsi="Times New Roman" w:cs="Times New Roman"/>
          <w:sz w:val="24"/>
          <w:szCs w:val="24"/>
        </w:rPr>
      </w:pPr>
    </w:p>
    <w:p w:rsidR="0099015A" w:rsidRDefault="0099015A" w:rsidP="00DB1F3D">
      <w:pPr>
        <w:spacing w:after="0" w:line="360" w:lineRule="auto"/>
        <w:rPr>
          <w:rFonts w:ascii="Verdana" w:hAnsi="Verdana"/>
          <w:color w:val="3C3C3C"/>
          <w:shd w:val="clear" w:color="auto" w:fill="FFFFFF"/>
          <w:lang w:val="en-US"/>
        </w:rPr>
      </w:pPr>
      <w:r w:rsidRPr="0099015A">
        <w:rPr>
          <w:rFonts w:ascii="Courier New" w:hAnsi="Courier New" w:cs="Courier New"/>
          <w:color w:val="3C3C3C"/>
          <w:shd w:val="clear" w:color="auto" w:fill="FFFFFF"/>
          <w:lang w:val="en-US"/>
        </w:rPr>
        <w:t>Math.random()</w:t>
      </w:r>
      <w:r w:rsidRPr="0099015A">
        <w:rPr>
          <w:rFonts w:ascii="Verdana" w:hAnsi="Verdana"/>
          <w:color w:val="3C3C3C"/>
          <w:shd w:val="clear" w:color="auto" w:fill="FFFFFF"/>
          <w:lang w:val="en-US"/>
        </w:rPr>
        <w:t> returns a float value between 0 and 1.</w:t>
      </w:r>
    </w:p>
    <w:p w:rsidR="0099015A" w:rsidRPr="0099015A" w:rsidRDefault="0099015A" w:rsidP="00DB1F3D">
      <w:pPr>
        <w:spacing w:after="0" w:line="360" w:lineRule="auto"/>
        <w:rPr>
          <w:rFonts w:ascii="Times New Roman" w:hAnsi="Times New Roman" w:cs="Times New Roman"/>
          <w:sz w:val="24"/>
          <w:szCs w:val="24"/>
          <w:lang w:val="en-US"/>
        </w:rPr>
      </w:pPr>
      <w:r w:rsidRPr="00CE4674">
        <w:rPr>
          <w:rStyle w:val="lit"/>
          <w:rFonts w:ascii="inherit" w:hAnsi="inherit" w:cs="Courier New"/>
          <w:b/>
          <w:bCs/>
          <w:color w:val="006666"/>
          <w:lang w:val="en-US"/>
        </w:rPr>
        <w:t>100</w:t>
      </w:r>
      <w:r w:rsidRPr="00CE4674">
        <w:rPr>
          <w:rStyle w:val="pln"/>
          <w:rFonts w:ascii="inherit" w:hAnsi="inherit" w:cs="Courier New"/>
          <w:b/>
          <w:bCs/>
          <w:color w:val="000000"/>
          <w:lang w:val="en-US"/>
        </w:rPr>
        <w:t> </w:t>
      </w:r>
      <w:r w:rsidRPr="00CE4674">
        <w:rPr>
          <w:rStyle w:val="pun"/>
          <w:rFonts w:ascii="inherit" w:hAnsi="inherit" w:cs="Courier New"/>
          <w:b/>
          <w:bCs/>
          <w:color w:val="666600"/>
          <w:lang w:val="en-US"/>
        </w:rPr>
        <w:t>*</w:t>
      </w:r>
      <w:r w:rsidRPr="00CE4674">
        <w:rPr>
          <w:rStyle w:val="pln"/>
          <w:rFonts w:ascii="inherit" w:hAnsi="inherit" w:cs="Courier New"/>
          <w:b/>
          <w:bCs/>
          <w:color w:val="000000"/>
          <w:lang w:val="en-US"/>
        </w:rPr>
        <w:t> </w:t>
      </w:r>
      <w:r w:rsidRPr="00CE4674">
        <w:rPr>
          <w:rStyle w:val="typ"/>
          <w:rFonts w:ascii="inherit" w:hAnsi="inherit" w:cs="Courier New"/>
          <w:b/>
          <w:bCs/>
          <w:color w:val="660066"/>
          <w:lang w:val="en-US"/>
        </w:rPr>
        <w:t>Math</w:t>
      </w:r>
      <w:r w:rsidRPr="00CE4674">
        <w:rPr>
          <w:rStyle w:val="pun"/>
          <w:rFonts w:ascii="inherit" w:hAnsi="inherit" w:cs="Courier New"/>
          <w:b/>
          <w:bCs/>
          <w:color w:val="666600"/>
          <w:lang w:val="en-US"/>
        </w:rPr>
        <w:t>.</w:t>
      </w:r>
      <w:r w:rsidRPr="00CE4674">
        <w:rPr>
          <w:rStyle w:val="pln"/>
          <w:rFonts w:ascii="inherit" w:hAnsi="inherit" w:cs="Courier New"/>
          <w:b/>
          <w:bCs/>
          <w:color w:val="000000"/>
          <w:lang w:val="en-US"/>
        </w:rPr>
        <w:t>random</w:t>
      </w:r>
      <w:r w:rsidRPr="00CE4674">
        <w:rPr>
          <w:rStyle w:val="pun"/>
          <w:rFonts w:ascii="inherit" w:hAnsi="inherit" w:cs="Courier New"/>
          <w:b/>
          <w:bCs/>
          <w:color w:val="666600"/>
          <w:lang w:val="en-US"/>
        </w:rPr>
        <w:t>();</w:t>
      </w:r>
      <w:r w:rsidRPr="00CE4674">
        <w:rPr>
          <w:rStyle w:val="pln"/>
          <w:rFonts w:ascii="inherit" w:hAnsi="inherit" w:cs="Courier New"/>
          <w:b/>
          <w:bCs/>
          <w:color w:val="000000"/>
          <w:lang w:val="en-US"/>
        </w:rPr>
        <w:t> </w:t>
      </w:r>
      <w:r w:rsidRPr="00CE4674">
        <w:rPr>
          <w:rStyle w:val="com"/>
          <w:rFonts w:ascii="inherit" w:hAnsi="inherit" w:cs="Courier New"/>
          <w:b/>
          <w:bCs/>
          <w:color w:val="880000"/>
          <w:lang w:val="en-US"/>
        </w:rPr>
        <w:t>// between 0 and 100</w:t>
      </w:r>
    </w:p>
    <w:p w:rsidR="0099015A" w:rsidRPr="0099015A" w:rsidRDefault="0099015A" w:rsidP="0099015A">
      <w:pPr>
        <w:pStyle w:val="4"/>
        <w:shd w:val="clear" w:color="auto" w:fill="FFFFFF"/>
        <w:spacing w:before="0" w:after="150" w:line="336" w:lineRule="atLeast"/>
        <w:rPr>
          <w:rFonts w:ascii="Verdana" w:hAnsi="Verdana"/>
          <w:color w:val="3C3C3C"/>
          <w:lang w:val="en-US"/>
        </w:rPr>
      </w:pPr>
      <w:r w:rsidRPr="0099015A">
        <w:rPr>
          <w:rFonts w:ascii="Verdana" w:hAnsi="Verdana"/>
          <w:color w:val="3C3C3C"/>
          <w:lang w:val="en-US"/>
        </w:rPr>
        <w:t>To get a number between a min and a max value, use this formula: </w:t>
      </w:r>
      <w:r w:rsidRPr="0099015A">
        <w:rPr>
          <w:rFonts w:ascii="Courier New" w:hAnsi="Courier New" w:cs="Courier New"/>
          <w:color w:val="3C3C3C"/>
          <w:lang w:val="en-US"/>
        </w:rPr>
        <w:t>val = ((max - min) * Math.random()) + min</w:t>
      </w:r>
    </w:p>
    <w:p w:rsidR="0099015A" w:rsidRDefault="0099015A" w:rsidP="00DB1F3D">
      <w:pPr>
        <w:spacing w:after="0" w:line="360" w:lineRule="auto"/>
        <w:rPr>
          <w:rFonts w:ascii="Times New Roman" w:hAnsi="Times New Roman" w:cs="Times New Roman"/>
          <w:sz w:val="24"/>
          <w:szCs w:val="24"/>
          <w:lang w:val="en-US"/>
        </w:rPr>
      </w:pPr>
    </w:p>
    <w:p w:rsidR="0099015A" w:rsidRDefault="0099015A" w:rsidP="00DB1F3D">
      <w:pPr>
        <w:spacing w:after="0" w:line="360" w:lineRule="auto"/>
        <w:rPr>
          <w:rFonts w:ascii="Times New Roman" w:hAnsi="Times New Roman" w:cs="Times New Roman"/>
          <w:sz w:val="24"/>
          <w:szCs w:val="24"/>
        </w:rPr>
      </w:pPr>
      <w:r w:rsidRPr="0099015A">
        <w:rPr>
          <w:rFonts w:ascii="Times New Roman" w:hAnsi="Times New Roman" w:cs="Times New Roman"/>
          <w:sz w:val="24"/>
          <w:szCs w:val="24"/>
          <w:lang w:val="en-US"/>
        </w:rPr>
        <w:t>Math</w:t>
      </w:r>
      <w:r w:rsidRPr="0099015A">
        <w:rPr>
          <w:rFonts w:ascii="Times New Roman" w:hAnsi="Times New Roman" w:cs="Times New Roman"/>
          <w:sz w:val="24"/>
          <w:szCs w:val="24"/>
        </w:rPr>
        <w:t>.</w:t>
      </w:r>
      <w:r w:rsidRPr="0099015A">
        <w:rPr>
          <w:rFonts w:ascii="Times New Roman" w:hAnsi="Times New Roman" w:cs="Times New Roman"/>
          <w:sz w:val="24"/>
          <w:szCs w:val="24"/>
          <w:lang w:val="en-US"/>
        </w:rPr>
        <w:t>round</w:t>
      </w:r>
      <w:r w:rsidRPr="0099015A">
        <w:rPr>
          <w:rFonts w:ascii="Times New Roman" w:hAnsi="Times New Roman" w:cs="Times New Roman"/>
          <w:sz w:val="24"/>
          <w:szCs w:val="24"/>
        </w:rPr>
        <w:t>(6*</w:t>
      </w:r>
      <w:r w:rsidRPr="0099015A">
        <w:rPr>
          <w:rFonts w:ascii="Times New Roman" w:hAnsi="Times New Roman" w:cs="Times New Roman"/>
          <w:sz w:val="24"/>
          <w:szCs w:val="24"/>
          <w:lang w:val="en-US"/>
        </w:rPr>
        <w:t>Math</w:t>
      </w:r>
      <w:r w:rsidRPr="0099015A">
        <w:rPr>
          <w:rFonts w:ascii="Times New Roman" w:hAnsi="Times New Roman" w:cs="Times New Roman"/>
          <w:sz w:val="24"/>
          <w:szCs w:val="24"/>
        </w:rPr>
        <w:t>.</w:t>
      </w:r>
      <w:r w:rsidRPr="0099015A">
        <w:rPr>
          <w:rFonts w:ascii="Times New Roman" w:hAnsi="Times New Roman" w:cs="Times New Roman"/>
          <w:sz w:val="24"/>
          <w:szCs w:val="24"/>
          <w:lang w:val="en-US"/>
        </w:rPr>
        <w:t>random</w:t>
      </w:r>
      <w:r w:rsidRPr="0099015A">
        <w:rPr>
          <w:rFonts w:ascii="Times New Roman" w:hAnsi="Times New Roman" w:cs="Times New Roman"/>
          <w:sz w:val="24"/>
          <w:szCs w:val="24"/>
        </w:rPr>
        <w:t xml:space="preserve">()) – </w:t>
      </w:r>
      <w:r>
        <w:rPr>
          <w:rFonts w:ascii="Times New Roman" w:hAnsi="Times New Roman" w:cs="Times New Roman"/>
          <w:sz w:val="24"/>
          <w:szCs w:val="24"/>
        </w:rPr>
        <w:t>целое число от 1 до 6</w:t>
      </w:r>
    </w:p>
    <w:p w:rsidR="004807B8" w:rsidRDefault="004807B8" w:rsidP="00DB1F3D">
      <w:pPr>
        <w:spacing w:after="0" w:line="360" w:lineRule="auto"/>
        <w:rPr>
          <w:rFonts w:ascii="Times New Roman" w:hAnsi="Times New Roman" w:cs="Times New Roman"/>
          <w:sz w:val="24"/>
          <w:szCs w:val="24"/>
        </w:rPr>
      </w:pPr>
    </w:p>
    <w:p w:rsidR="004807B8" w:rsidRDefault="004807B8" w:rsidP="00DB1F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Число от 7 до 12: </w:t>
      </w:r>
      <w:r w:rsidRPr="0099015A">
        <w:rPr>
          <w:rFonts w:ascii="Times New Roman" w:hAnsi="Times New Roman" w:cs="Times New Roman"/>
          <w:sz w:val="24"/>
          <w:szCs w:val="24"/>
          <w:lang w:val="en-US"/>
        </w:rPr>
        <w:t>Math</w:t>
      </w:r>
      <w:r w:rsidRPr="0099015A">
        <w:rPr>
          <w:rFonts w:ascii="Times New Roman" w:hAnsi="Times New Roman" w:cs="Times New Roman"/>
          <w:sz w:val="24"/>
          <w:szCs w:val="24"/>
        </w:rPr>
        <w:t>.</w:t>
      </w:r>
      <w:r w:rsidRPr="0099015A">
        <w:rPr>
          <w:rFonts w:ascii="Times New Roman" w:hAnsi="Times New Roman" w:cs="Times New Roman"/>
          <w:sz w:val="24"/>
          <w:szCs w:val="24"/>
          <w:lang w:val="en-US"/>
        </w:rPr>
        <w:t>round</w:t>
      </w:r>
      <w:r w:rsidRPr="0099015A">
        <w:rPr>
          <w:rFonts w:ascii="Times New Roman" w:hAnsi="Times New Roman" w:cs="Times New Roman"/>
          <w:sz w:val="24"/>
          <w:szCs w:val="24"/>
        </w:rPr>
        <w:t>(</w:t>
      </w:r>
      <w:r>
        <w:rPr>
          <w:rFonts w:ascii="Times New Roman" w:hAnsi="Times New Roman" w:cs="Times New Roman"/>
          <w:sz w:val="24"/>
          <w:szCs w:val="24"/>
        </w:rPr>
        <w:t>(12-7)*</w:t>
      </w:r>
      <w:r w:rsidRPr="004807B8">
        <w:rPr>
          <w:rFonts w:ascii="Times New Roman" w:hAnsi="Times New Roman" w:cs="Times New Roman"/>
          <w:sz w:val="24"/>
          <w:szCs w:val="24"/>
        </w:rPr>
        <w:t xml:space="preserve"> </w:t>
      </w:r>
      <w:r w:rsidRPr="0099015A">
        <w:rPr>
          <w:rFonts w:ascii="Times New Roman" w:hAnsi="Times New Roman" w:cs="Times New Roman"/>
          <w:sz w:val="24"/>
          <w:szCs w:val="24"/>
          <w:lang w:val="en-US"/>
        </w:rPr>
        <w:t>Math</w:t>
      </w:r>
      <w:r w:rsidRPr="0099015A">
        <w:rPr>
          <w:rFonts w:ascii="Times New Roman" w:hAnsi="Times New Roman" w:cs="Times New Roman"/>
          <w:sz w:val="24"/>
          <w:szCs w:val="24"/>
        </w:rPr>
        <w:t>.</w:t>
      </w:r>
      <w:r w:rsidRPr="0099015A">
        <w:rPr>
          <w:rFonts w:ascii="Times New Roman" w:hAnsi="Times New Roman" w:cs="Times New Roman"/>
          <w:sz w:val="24"/>
          <w:szCs w:val="24"/>
          <w:lang w:val="en-US"/>
        </w:rPr>
        <w:t>random</w:t>
      </w:r>
      <w:r w:rsidRPr="0099015A">
        <w:rPr>
          <w:rFonts w:ascii="Times New Roman" w:hAnsi="Times New Roman" w:cs="Times New Roman"/>
          <w:sz w:val="24"/>
          <w:szCs w:val="24"/>
        </w:rPr>
        <w:t>()</w:t>
      </w:r>
      <w:r>
        <w:rPr>
          <w:rFonts w:ascii="Times New Roman" w:hAnsi="Times New Roman" w:cs="Times New Roman"/>
          <w:sz w:val="24"/>
          <w:szCs w:val="24"/>
        </w:rPr>
        <w:t>+7)</w:t>
      </w:r>
    </w:p>
    <w:p w:rsidR="00CE4674" w:rsidRDefault="00CE4674" w:rsidP="00DB1F3D">
      <w:pPr>
        <w:spacing w:after="0" w:line="360" w:lineRule="auto"/>
        <w:rPr>
          <w:rFonts w:ascii="Times New Roman" w:hAnsi="Times New Roman" w:cs="Times New Roman"/>
          <w:sz w:val="24"/>
          <w:szCs w:val="24"/>
        </w:rPr>
      </w:pPr>
    </w:p>
    <w:bookmarkStart w:id="2" w:name="доступ-к-объекту-через-this"/>
    <w:p w:rsidR="00CE4674" w:rsidRDefault="00CE4674" w:rsidP="00CE4674">
      <w:pPr>
        <w:pStyle w:val="2"/>
        <w:shd w:val="clear" w:color="auto" w:fill="FFFFFF"/>
        <w:spacing w:before="360" w:after="18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"https://learn.javascript.ru/object-methods" \l "доступ-к-объекту-через-this" </w:instrText>
      </w:r>
      <w:r>
        <w:rPr>
          <w:rFonts w:ascii="Segoe UI" w:hAnsi="Segoe UI" w:cs="Segoe UI"/>
          <w:color w:val="333333"/>
        </w:rPr>
        <w:fldChar w:fldCharType="separate"/>
      </w:r>
      <w:r>
        <w:rPr>
          <w:rStyle w:val="a7"/>
          <w:rFonts w:ascii="inherit" w:hAnsi="inherit" w:cs="Segoe UI"/>
          <w:color w:val="666666"/>
        </w:rPr>
        <w:t>Доступ к объекту через this</w:t>
      </w:r>
      <w:r>
        <w:rPr>
          <w:rFonts w:ascii="Segoe UI" w:hAnsi="Segoe UI" w:cs="Segoe UI"/>
          <w:color w:val="333333"/>
        </w:rPr>
        <w:fldChar w:fldCharType="end"/>
      </w:r>
      <w:bookmarkEnd w:id="2"/>
    </w:p>
    <w:p w:rsidR="00CE4674" w:rsidRDefault="00CE4674" w:rsidP="00CE4674">
      <w:pPr>
        <w:pStyle w:val="a6"/>
        <w:shd w:val="clear" w:color="auto" w:fill="FFFFFF"/>
        <w:spacing w:before="0" w:beforeAutospacing="0" w:after="180" w:afterAutospacing="0"/>
        <w:rPr>
          <w:rFonts w:ascii="Segoe UI" w:hAnsi="Segoe UI" w:cs="Segoe UI"/>
          <w:color w:val="333333"/>
        </w:rPr>
      </w:pPr>
      <w:r>
        <w:rPr>
          <w:rFonts w:ascii="Segoe UI" w:hAnsi="Segoe UI" w:cs="Segoe UI"/>
          <w:color w:val="333333"/>
        </w:rPr>
        <w:t>Для полноценной работы метод должен иметь доступ к данным объекта. В частности, вызов </w:t>
      </w:r>
      <w:r>
        <w:rPr>
          <w:rStyle w:val="HTML1"/>
          <w:rFonts w:ascii="Consolas" w:hAnsi="Consolas"/>
          <w:color w:val="333333"/>
          <w:shd w:val="clear" w:color="auto" w:fill="F5F2F0"/>
        </w:rPr>
        <w:t>user.sayHi()</w:t>
      </w:r>
      <w:r>
        <w:rPr>
          <w:rFonts w:ascii="Segoe UI" w:hAnsi="Segoe UI" w:cs="Segoe UI"/>
          <w:color w:val="333333"/>
        </w:rPr>
        <w:t> может захотеть вывести имя пользователя.</w:t>
      </w:r>
    </w:p>
    <w:p w:rsidR="00CE4674" w:rsidRDefault="00CE4674" w:rsidP="00CE4674">
      <w:pPr>
        <w:pStyle w:val="a6"/>
        <w:shd w:val="clear" w:color="auto" w:fill="FFFFFF"/>
        <w:spacing w:before="0" w:beforeAutospacing="0" w:after="180" w:afterAutospacing="0"/>
        <w:rPr>
          <w:rFonts w:ascii="Segoe UI" w:hAnsi="Segoe UI" w:cs="Segoe UI"/>
          <w:color w:val="333333"/>
        </w:rPr>
      </w:pPr>
      <w:r>
        <w:rPr>
          <w:rStyle w:val="a3"/>
          <w:rFonts w:ascii="Segoe UI" w:hAnsi="Segoe UI" w:cs="Segoe UI"/>
          <w:color w:val="333333"/>
        </w:rPr>
        <w:t>Для доступа к текущему объекту из метода используется ключевое слово </w:t>
      </w:r>
      <w:r>
        <w:rPr>
          <w:rStyle w:val="HTML1"/>
          <w:rFonts w:ascii="Consolas" w:hAnsi="Consolas"/>
          <w:b/>
          <w:bCs/>
          <w:color w:val="333333"/>
          <w:shd w:val="clear" w:color="auto" w:fill="F5F2F0"/>
        </w:rPr>
        <w:t>this</w:t>
      </w:r>
      <w:r>
        <w:rPr>
          <w:rFonts w:ascii="Segoe UI" w:hAnsi="Segoe UI" w:cs="Segoe UI"/>
          <w:color w:val="333333"/>
        </w:rPr>
        <w:t>.</w:t>
      </w:r>
    </w:p>
    <w:p w:rsidR="00CE4674" w:rsidRDefault="00CE4674" w:rsidP="00CE4674">
      <w:pPr>
        <w:pStyle w:val="a6"/>
        <w:shd w:val="clear" w:color="auto" w:fill="FFFFFF"/>
        <w:spacing w:before="0" w:beforeAutospacing="0" w:after="180" w:afterAutospacing="0"/>
        <w:rPr>
          <w:rFonts w:ascii="Segoe UI" w:hAnsi="Segoe UI" w:cs="Segoe UI"/>
          <w:color w:val="333333"/>
        </w:rPr>
      </w:pPr>
      <w:r>
        <w:rPr>
          <w:rFonts w:ascii="Segoe UI" w:hAnsi="Segoe UI" w:cs="Segoe UI"/>
          <w:color w:val="333333"/>
        </w:rPr>
        <w:t>Значением </w:t>
      </w:r>
      <w:r>
        <w:rPr>
          <w:rStyle w:val="HTML1"/>
          <w:rFonts w:ascii="Consolas" w:hAnsi="Consolas"/>
          <w:color w:val="333333"/>
          <w:shd w:val="clear" w:color="auto" w:fill="F5F2F0"/>
        </w:rPr>
        <w:t>this</w:t>
      </w:r>
      <w:r>
        <w:rPr>
          <w:rFonts w:ascii="Segoe UI" w:hAnsi="Segoe UI" w:cs="Segoe UI"/>
          <w:color w:val="333333"/>
        </w:rPr>
        <w:t> является объект перед «точкой», в контексте которого вызван метод</w:t>
      </w:r>
    </w:p>
    <w:p w:rsidR="008B6656" w:rsidRDefault="008B6656" w:rsidP="00CE4674">
      <w:pPr>
        <w:pStyle w:val="a6"/>
        <w:shd w:val="clear" w:color="auto" w:fill="FFFFFF"/>
        <w:spacing w:before="0" w:beforeAutospacing="0" w:after="180" w:afterAutospacing="0"/>
        <w:rPr>
          <w:rFonts w:ascii="Segoe UI" w:hAnsi="Segoe UI" w:cs="Segoe UI"/>
          <w:color w:val="333333"/>
        </w:rPr>
      </w:pPr>
    </w:p>
    <w:p w:rsidR="008B6656" w:rsidRDefault="008B6656" w:rsidP="00CE4674">
      <w:pPr>
        <w:pStyle w:val="a6"/>
        <w:shd w:val="clear" w:color="auto" w:fill="FFFFFF"/>
        <w:spacing w:before="0" w:beforeAutospacing="0" w:after="180" w:afterAutospacing="0"/>
        <w:rPr>
          <w:rFonts w:ascii="Segoe UI" w:hAnsi="Segoe UI" w:cs="Segoe UI"/>
          <w:color w:val="333333"/>
        </w:rPr>
      </w:pPr>
    </w:p>
    <w:p w:rsidR="008B6656" w:rsidRPr="008B6656" w:rsidRDefault="008B6656" w:rsidP="008B6656">
      <w:pPr>
        <w:shd w:val="clear" w:color="auto" w:fill="FFFFFF"/>
        <w:spacing w:after="180" w:line="240" w:lineRule="auto"/>
        <w:rPr>
          <w:rFonts w:ascii="Segoe UI" w:eastAsia="Times New Roman" w:hAnsi="Segoe UI" w:cs="Segoe UI"/>
          <w:color w:val="333333"/>
          <w:sz w:val="24"/>
          <w:szCs w:val="24"/>
          <w:lang w:eastAsia="ru-RU"/>
        </w:rPr>
      </w:pPr>
      <w:r w:rsidRPr="008B6656">
        <w:rPr>
          <w:rFonts w:ascii="Segoe UI" w:eastAsia="Times New Roman" w:hAnsi="Segoe UI" w:cs="Segoe UI"/>
          <w:color w:val="333333"/>
          <w:sz w:val="24"/>
          <w:szCs w:val="24"/>
          <w:lang w:eastAsia="ru-RU"/>
        </w:rPr>
        <w:t>Такой синтаксис, при котором функция объявляется в контексте выражения (в данном случае, выражения присваивания), называется Function Expression, а обычный синтаксис, при котором функция объявляется в основном потоке кода – Function Declaration.</w:t>
      </w:r>
    </w:p>
    <w:p w:rsidR="008B6656" w:rsidRPr="008B6656" w:rsidRDefault="008B6656" w:rsidP="008B6656">
      <w:pPr>
        <w:shd w:val="clear" w:color="auto" w:fill="FFFFFF"/>
        <w:spacing w:after="180" w:line="240" w:lineRule="auto"/>
        <w:rPr>
          <w:rFonts w:ascii="Segoe UI" w:eastAsia="Times New Roman" w:hAnsi="Segoe UI" w:cs="Segoe UI"/>
          <w:color w:val="333333"/>
          <w:sz w:val="24"/>
          <w:szCs w:val="24"/>
          <w:lang w:eastAsia="ru-RU"/>
        </w:rPr>
      </w:pPr>
      <w:r w:rsidRPr="008B6656">
        <w:rPr>
          <w:rFonts w:ascii="Segoe UI" w:eastAsia="Times New Roman" w:hAnsi="Segoe UI" w:cs="Segoe UI"/>
          <w:color w:val="333333"/>
          <w:sz w:val="24"/>
          <w:szCs w:val="24"/>
          <w:lang w:eastAsia="ru-RU"/>
        </w:rPr>
        <w:t>Функции, объявленные через Function Declaration, отличаются от Function Expression тем, что интерпретатор создаёт их при входе в область видимости (в начале выполнения скрипта), так что они работают до объявления.</w:t>
      </w:r>
    </w:p>
    <w:p w:rsidR="008B6656" w:rsidRPr="008B6656" w:rsidRDefault="008B6656" w:rsidP="008B6656">
      <w:pPr>
        <w:shd w:val="clear" w:color="auto" w:fill="FFFFFF"/>
        <w:spacing w:after="180" w:line="240" w:lineRule="auto"/>
        <w:rPr>
          <w:rFonts w:ascii="Segoe UI" w:eastAsia="Times New Roman" w:hAnsi="Segoe UI" w:cs="Segoe UI"/>
          <w:color w:val="333333"/>
          <w:sz w:val="24"/>
          <w:szCs w:val="24"/>
          <w:lang w:eastAsia="ru-RU"/>
        </w:rPr>
      </w:pPr>
      <w:r w:rsidRPr="008B6656">
        <w:rPr>
          <w:rFonts w:ascii="Segoe UI" w:eastAsia="Times New Roman" w:hAnsi="Segoe UI" w:cs="Segoe UI"/>
          <w:color w:val="333333"/>
          <w:sz w:val="24"/>
          <w:szCs w:val="24"/>
          <w:lang w:eastAsia="ru-RU"/>
        </w:rPr>
        <w:t>Обычно это удобно, но может быть проблемой, если нужно объявить функцию в зависимости от условия. В этом случае, а также в других ситуациях, когда хочется создать функцию «здесь и сейчас», используют Function Expression.</w:t>
      </w:r>
    </w:p>
    <w:p w:rsidR="008B6656" w:rsidRDefault="008B6656" w:rsidP="00CE4674">
      <w:pPr>
        <w:pStyle w:val="a6"/>
        <w:shd w:val="clear" w:color="auto" w:fill="FFFFFF"/>
        <w:spacing w:before="0" w:beforeAutospacing="0" w:after="180" w:afterAutospacing="0"/>
        <w:rPr>
          <w:rFonts w:ascii="Segoe UI" w:hAnsi="Segoe UI" w:cs="Segoe UI"/>
          <w:color w:val="333333"/>
        </w:rPr>
      </w:pPr>
      <w:bookmarkStart w:id="3" w:name="_GoBack"/>
      <w:bookmarkEnd w:id="3"/>
    </w:p>
    <w:p w:rsidR="00CE4674" w:rsidRPr="0099015A" w:rsidRDefault="00CE4674" w:rsidP="00DB1F3D">
      <w:pPr>
        <w:spacing w:after="0" w:line="360" w:lineRule="auto"/>
        <w:rPr>
          <w:rFonts w:ascii="Times New Roman" w:hAnsi="Times New Roman" w:cs="Times New Roman"/>
          <w:sz w:val="24"/>
          <w:szCs w:val="24"/>
        </w:rPr>
      </w:pPr>
    </w:p>
    <w:sectPr w:rsidR="00CE4674" w:rsidRPr="0099015A" w:rsidSect="009C41AF">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8DA"/>
    <w:multiLevelType w:val="multilevel"/>
    <w:tmpl w:val="12F0D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C2421"/>
    <w:multiLevelType w:val="multilevel"/>
    <w:tmpl w:val="69D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11F84"/>
    <w:multiLevelType w:val="multilevel"/>
    <w:tmpl w:val="8300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7052C"/>
    <w:multiLevelType w:val="multilevel"/>
    <w:tmpl w:val="1A3A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F70EF"/>
    <w:multiLevelType w:val="multilevel"/>
    <w:tmpl w:val="B00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C3F35"/>
    <w:multiLevelType w:val="multilevel"/>
    <w:tmpl w:val="3ED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73CC4"/>
    <w:multiLevelType w:val="multilevel"/>
    <w:tmpl w:val="F834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C097F"/>
    <w:multiLevelType w:val="multilevel"/>
    <w:tmpl w:val="1FEA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258A8"/>
    <w:multiLevelType w:val="multilevel"/>
    <w:tmpl w:val="CD08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8"/>
    <w:lvlOverride w:ilvl="0">
      <w:startOverride w:val="1"/>
    </w:lvlOverride>
  </w:num>
  <w:num w:numId="6">
    <w:abstractNumId w:val="7"/>
    <w:lvlOverride w:ilvl="0">
      <w:startOverride w:val="1"/>
    </w:lvlOverride>
  </w:num>
  <w:num w:numId="7">
    <w:abstractNumId w:val="3"/>
    <w:lvlOverride w:ilvl="0">
      <w:startOverride w:val="1"/>
    </w:lvlOverride>
  </w:num>
  <w:num w:numId="8">
    <w:abstractNumId w:val="2"/>
    <w:lvlOverride w:ilvl="0">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AF"/>
    <w:rsid w:val="00152F6A"/>
    <w:rsid w:val="00156DAC"/>
    <w:rsid w:val="001C572F"/>
    <w:rsid w:val="00244169"/>
    <w:rsid w:val="00434E68"/>
    <w:rsid w:val="004807B8"/>
    <w:rsid w:val="004B686E"/>
    <w:rsid w:val="00540CAA"/>
    <w:rsid w:val="00562440"/>
    <w:rsid w:val="005B0079"/>
    <w:rsid w:val="006F391A"/>
    <w:rsid w:val="00774D6F"/>
    <w:rsid w:val="00814940"/>
    <w:rsid w:val="00871645"/>
    <w:rsid w:val="00877BA6"/>
    <w:rsid w:val="008B6656"/>
    <w:rsid w:val="009375F7"/>
    <w:rsid w:val="0099015A"/>
    <w:rsid w:val="009C41AF"/>
    <w:rsid w:val="00A07FCA"/>
    <w:rsid w:val="00A24F6F"/>
    <w:rsid w:val="00AE0AAC"/>
    <w:rsid w:val="00B772D2"/>
    <w:rsid w:val="00BF0874"/>
    <w:rsid w:val="00CE4674"/>
    <w:rsid w:val="00D23512"/>
    <w:rsid w:val="00D97822"/>
    <w:rsid w:val="00DB1F3D"/>
    <w:rsid w:val="00EB215B"/>
    <w:rsid w:val="00F940A0"/>
    <w:rsid w:val="00FE2F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3B6A9F"/>
  <w15:chartTrackingRefBased/>
  <w15:docId w15:val="{29D65731-7188-4CA8-97B8-8ADE829D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562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C41A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C41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C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C41AF"/>
    <w:rPr>
      <w:rFonts w:ascii="Courier New" w:eastAsia="Times New Roman" w:hAnsi="Courier New" w:cs="Courier New"/>
      <w:sz w:val="20"/>
      <w:szCs w:val="20"/>
      <w:lang w:eastAsia="ru-RU"/>
    </w:rPr>
  </w:style>
  <w:style w:type="character" w:customStyle="1" w:styleId="dec">
    <w:name w:val="dec"/>
    <w:basedOn w:val="a0"/>
    <w:rsid w:val="009C41AF"/>
  </w:style>
  <w:style w:type="character" w:customStyle="1" w:styleId="pln">
    <w:name w:val="pln"/>
    <w:basedOn w:val="a0"/>
    <w:rsid w:val="009C41AF"/>
  </w:style>
  <w:style w:type="character" w:customStyle="1" w:styleId="tag">
    <w:name w:val="tag"/>
    <w:basedOn w:val="a0"/>
    <w:rsid w:val="009C41AF"/>
  </w:style>
  <w:style w:type="character" w:customStyle="1" w:styleId="atn">
    <w:name w:val="atn"/>
    <w:basedOn w:val="a0"/>
    <w:rsid w:val="009C41AF"/>
  </w:style>
  <w:style w:type="character" w:customStyle="1" w:styleId="pun">
    <w:name w:val="pun"/>
    <w:basedOn w:val="a0"/>
    <w:rsid w:val="009C41AF"/>
  </w:style>
  <w:style w:type="character" w:customStyle="1" w:styleId="atv">
    <w:name w:val="atv"/>
    <w:basedOn w:val="a0"/>
    <w:rsid w:val="009C41AF"/>
  </w:style>
  <w:style w:type="character" w:styleId="a3">
    <w:name w:val="Strong"/>
    <w:basedOn w:val="a0"/>
    <w:uiPriority w:val="22"/>
    <w:qFormat/>
    <w:rsid w:val="009C41AF"/>
    <w:rPr>
      <w:b/>
      <w:bCs/>
    </w:rPr>
  </w:style>
  <w:style w:type="character" w:customStyle="1" w:styleId="30">
    <w:name w:val="Заголовок 3 Знак"/>
    <w:basedOn w:val="a0"/>
    <w:link w:val="3"/>
    <w:uiPriority w:val="9"/>
    <w:rsid w:val="009C41AF"/>
    <w:rPr>
      <w:rFonts w:ascii="Times New Roman" w:eastAsia="Times New Roman" w:hAnsi="Times New Roman" w:cs="Times New Roman"/>
      <w:b/>
      <w:bCs/>
      <w:sz w:val="27"/>
      <w:szCs w:val="27"/>
      <w:lang w:eastAsia="ru-RU"/>
    </w:rPr>
  </w:style>
  <w:style w:type="paragraph" w:styleId="a4">
    <w:name w:val="List Paragraph"/>
    <w:basedOn w:val="a"/>
    <w:uiPriority w:val="34"/>
    <w:qFormat/>
    <w:rsid w:val="009C41AF"/>
    <w:pPr>
      <w:ind w:left="720"/>
      <w:contextualSpacing/>
    </w:pPr>
  </w:style>
  <w:style w:type="character" w:styleId="HTML1">
    <w:name w:val="HTML Code"/>
    <w:basedOn w:val="a0"/>
    <w:uiPriority w:val="99"/>
    <w:semiHidden/>
    <w:unhideWhenUsed/>
    <w:rsid w:val="009C41AF"/>
    <w:rPr>
      <w:rFonts w:ascii="Courier New" w:eastAsia="Times New Roman" w:hAnsi="Courier New" w:cs="Courier New"/>
      <w:sz w:val="20"/>
      <w:szCs w:val="20"/>
    </w:rPr>
  </w:style>
  <w:style w:type="character" w:styleId="a5">
    <w:name w:val="Emphasis"/>
    <w:basedOn w:val="a0"/>
    <w:uiPriority w:val="20"/>
    <w:qFormat/>
    <w:rsid w:val="009C41AF"/>
    <w:rPr>
      <w:i/>
      <w:iCs/>
    </w:rPr>
  </w:style>
  <w:style w:type="character" w:customStyle="1" w:styleId="40">
    <w:name w:val="Заголовок 4 Знак"/>
    <w:basedOn w:val="a0"/>
    <w:link w:val="4"/>
    <w:uiPriority w:val="9"/>
    <w:semiHidden/>
    <w:rsid w:val="009C41AF"/>
    <w:rPr>
      <w:rFonts w:asciiTheme="majorHAnsi" w:eastAsiaTheme="majorEastAsia" w:hAnsiTheme="majorHAnsi" w:cstheme="majorBidi"/>
      <w:i/>
      <w:iCs/>
      <w:color w:val="2E74B5" w:themeColor="accent1" w:themeShade="BF"/>
    </w:rPr>
  </w:style>
  <w:style w:type="paragraph" w:styleId="a6">
    <w:name w:val="Normal (Web)"/>
    <w:basedOn w:val="a"/>
    <w:uiPriority w:val="99"/>
    <w:semiHidden/>
    <w:unhideWhenUsed/>
    <w:rsid w:val="009C41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562440"/>
    <w:rPr>
      <w:rFonts w:asciiTheme="majorHAnsi" w:eastAsiaTheme="majorEastAsia" w:hAnsiTheme="majorHAnsi" w:cstheme="majorBidi"/>
      <w:color w:val="2E74B5" w:themeColor="accent1" w:themeShade="BF"/>
      <w:sz w:val="26"/>
      <w:szCs w:val="26"/>
    </w:rPr>
  </w:style>
  <w:style w:type="character" w:customStyle="1" w:styleId="kwd">
    <w:name w:val="kwd"/>
    <w:basedOn w:val="a0"/>
    <w:rsid w:val="00540CAA"/>
  </w:style>
  <w:style w:type="character" w:customStyle="1" w:styleId="lit">
    <w:name w:val="lit"/>
    <w:basedOn w:val="a0"/>
    <w:rsid w:val="00540CAA"/>
  </w:style>
  <w:style w:type="character" w:customStyle="1" w:styleId="str">
    <w:name w:val="str"/>
    <w:basedOn w:val="a0"/>
    <w:rsid w:val="00540CAA"/>
  </w:style>
  <w:style w:type="character" w:styleId="a7">
    <w:name w:val="Hyperlink"/>
    <w:basedOn w:val="a0"/>
    <w:uiPriority w:val="99"/>
    <w:unhideWhenUsed/>
    <w:rsid w:val="009375F7"/>
    <w:rPr>
      <w:color w:val="0563C1" w:themeColor="hyperlink"/>
      <w:u w:val="single"/>
    </w:rPr>
  </w:style>
  <w:style w:type="character" w:customStyle="1" w:styleId="nav-item">
    <w:name w:val="nav-item"/>
    <w:basedOn w:val="a0"/>
    <w:rsid w:val="00D23512"/>
  </w:style>
  <w:style w:type="character" w:customStyle="1" w:styleId="sr">
    <w:name w:val="sr"/>
    <w:basedOn w:val="a0"/>
    <w:rsid w:val="00D23512"/>
  </w:style>
  <w:style w:type="character" w:customStyle="1" w:styleId="bookmark-text">
    <w:name w:val="bookmark-text"/>
    <w:basedOn w:val="a0"/>
    <w:rsid w:val="00D23512"/>
  </w:style>
  <w:style w:type="character" w:customStyle="1" w:styleId="com">
    <w:name w:val="com"/>
    <w:basedOn w:val="a0"/>
    <w:rsid w:val="005B0079"/>
  </w:style>
  <w:style w:type="character" w:customStyle="1" w:styleId="comment">
    <w:name w:val="comment"/>
    <w:basedOn w:val="a0"/>
    <w:rsid w:val="004B686E"/>
  </w:style>
  <w:style w:type="character" w:customStyle="1" w:styleId="reserved">
    <w:name w:val="reserved"/>
    <w:basedOn w:val="a0"/>
    <w:rsid w:val="004B686E"/>
  </w:style>
  <w:style w:type="character" w:customStyle="1" w:styleId="number">
    <w:name w:val="number"/>
    <w:basedOn w:val="a0"/>
    <w:rsid w:val="004B686E"/>
  </w:style>
  <w:style w:type="character" w:customStyle="1" w:styleId="native">
    <w:name w:val="native"/>
    <w:basedOn w:val="a0"/>
    <w:rsid w:val="004B686E"/>
  </w:style>
  <w:style w:type="character" w:customStyle="1" w:styleId="string">
    <w:name w:val="string"/>
    <w:basedOn w:val="a0"/>
    <w:rsid w:val="004B686E"/>
  </w:style>
  <w:style w:type="character" w:customStyle="1" w:styleId="typ">
    <w:name w:val="typ"/>
    <w:basedOn w:val="a0"/>
    <w:rsid w:val="00990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0381">
      <w:bodyDiv w:val="1"/>
      <w:marLeft w:val="0"/>
      <w:marRight w:val="0"/>
      <w:marTop w:val="0"/>
      <w:marBottom w:val="0"/>
      <w:divBdr>
        <w:top w:val="none" w:sz="0" w:space="0" w:color="auto"/>
        <w:left w:val="none" w:sz="0" w:space="0" w:color="auto"/>
        <w:bottom w:val="none" w:sz="0" w:space="0" w:color="auto"/>
        <w:right w:val="none" w:sz="0" w:space="0" w:color="auto"/>
      </w:divBdr>
    </w:div>
    <w:div w:id="72902245">
      <w:bodyDiv w:val="1"/>
      <w:marLeft w:val="0"/>
      <w:marRight w:val="0"/>
      <w:marTop w:val="0"/>
      <w:marBottom w:val="0"/>
      <w:divBdr>
        <w:top w:val="none" w:sz="0" w:space="0" w:color="auto"/>
        <w:left w:val="none" w:sz="0" w:space="0" w:color="auto"/>
        <w:bottom w:val="none" w:sz="0" w:space="0" w:color="auto"/>
        <w:right w:val="none" w:sz="0" w:space="0" w:color="auto"/>
      </w:divBdr>
    </w:div>
    <w:div w:id="84497859">
      <w:bodyDiv w:val="1"/>
      <w:marLeft w:val="0"/>
      <w:marRight w:val="0"/>
      <w:marTop w:val="0"/>
      <w:marBottom w:val="0"/>
      <w:divBdr>
        <w:top w:val="none" w:sz="0" w:space="0" w:color="auto"/>
        <w:left w:val="none" w:sz="0" w:space="0" w:color="auto"/>
        <w:bottom w:val="none" w:sz="0" w:space="0" w:color="auto"/>
        <w:right w:val="none" w:sz="0" w:space="0" w:color="auto"/>
      </w:divBdr>
    </w:div>
    <w:div w:id="125900023">
      <w:bodyDiv w:val="1"/>
      <w:marLeft w:val="0"/>
      <w:marRight w:val="0"/>
      <w:marTop w:val="0"/>
      <w:marBottom w:val="0"/>
      <w:divBdr>
        <w:top w:val="none" w:sz="0" w:space="0" w:color="auto"/>
        <w:left w:val="none" w:sz="0" w:space="0" w:color="auto"/>
        <w:bottom w:val="none" w:sz="0" w:space="0" w:color="auto"/>
        <w:right w:val="none" w:sz="0" w:space="0" w:color="auto"/>
      </w:divBdr>
    </w:div>
    <w:div w:id="233125083">
      <w:bodyDiv w:val="1"/>
      <w:marLeft w:val="0"/>
      <w:marRight w:val="0"/>
      <w:marTop w:val="0"/>
      <w:marBottom w:val="0"/>
      <w:divBdr>
        <w:top w:val="none" w:sz="0" w:space="0" w:color="auto"/>
        <w:left w:val="none" w:sz="0" w:space="0" w:color="auto"/>
        <w:bottom w:val="none" w:sz="0" w:space="0" w:color="auto"/>
        <w:right w:val="none" w:sz="0" w:space="0" w:color="auto"/>
      </w:divBdr>
    </w:div>
    <w:div w:id="337738198">
      <w:bodyDiv w:val="1"/>
      <w:marLeft w:val="0"/>
      <w:marRight w:val="0"/>
      <w:marTop w:val="0"/>
      <w:marBottom w:val="0"/>
      <w:divBdr>
        <w:top w:val="none" w:sz="0" w:space="0" w:color="auto"/>
        <w:left w:val="none" w:sz="0" w:space="0" w:color="auto"/>
        <w:bottom w:val="none" w:sz="0" w:space="0" w:color="auto"/>
        <w:right w:val="none" w:sz="0" w:space="0" w:color="auto"/>
      </w:divBdr>
    </w:div>
    <w:div w:id="478964779">
      <w:bodyDiv w:val="1"/>
      <w:marLeft w:val="0"/>
      <w:marRight w:val="0"/>
      <w:marTop w:val="0"/>
      <w:marBottom w:val="0"/>
      <w:divBdr>
        <w:top w:val="none" w:sz="0" w:space="0" w:color="auto"/>
        <w:left w:val="none" w:sz="0" w:space="0" w:color="auto"/>
        <w:bottom w:val="none" w:sz="0" w:space="0" w:color="auto"/>
        <w:right w:val="none" w:sz="0" w:space="0" w:color="auto"/>
      </w:divBdr>
      <w:divsChild>
        <w:div w:id="1152216766">
          <w:marLeft w:val="0"/>
          <w:marRight w:val="0"/>
          <w:marTop w:val="0"/>
          <w:marBottom w:val="150"/>
          <w:divBdr>
            <w:top w:val="single" w:sz="6" w:space="0" w:color="DDDDDD"/>
            <w:left w:val="single" w:sz="6" w:space="0" w:color="DDDDDD"/>
            <w:bottom w:val="single" w:sz="6" w:space="0" w:color="DDDDDD"/>
            <w:right w:val="single" w:sz="6" w:space="8" w:color="DDDDDD"/>
          </w:divBdr>
          <w:divsChild>
            <w:div w:id="364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1629">
      <w:bodyDiv w:val="1"/>
      <w:marLeft w:val="0"/>
      <w:marRight w:val="0"/>
      <w:marTop w:val="0"/>
      <w:marBottom w:val="0"/>
      <w:divBdr>
        <w:top w:val="none" w:sz="0" w:space="0" w:color="auto"/>
        <w:left w:val="none" w:sz="0" w:space="0" w:color="auto"/>
        <w:bottom w:val="none" w:sz="0" w:space="0" w:color="auto"/>
        <w:right w:val="none" w:sz="0" w:space="0" w:color="auto"/>
      </w:divBdr>
    </w:div>
    <w:div w:id="546795351">
      <w:bodyDiv w:val="1"/>
      <w:marLeft w:val="0"/>
      <w:marRight w:val="0"/>
      <w:marTop w:val="0"/>
      <w:marBottom w:val="0"/>
      <w:divBdr>
        <w:top w:val="none" w:sz="0" w:space="0" w:color="auto"/>
        <w:left w:val="none" w:sz="0" w:space="0" w:color="auto"/>
        <w:bottom w:val="none" w:sz="0" w:space="0" w:color="auto"/>
        <w:right w:val="none" w:sz="0" w:space="0" w:color="auto"/>
      </w:divBdr>
      <w:divsChild>
        <w:div w:id="41170162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561646777">
      <w:bodyDiv w:val="1"/>
      <w:marLeft w:val="0"/>
      <w:marRight w:val="0"/>
      <w:marTop w:val="0"/>
      <w:marBottom w:val="0"/>
      <w:divBdr>
        <w:top w:val="none" w:sz="0" w:space="0" w:color="auto"/>
        <w:left w:val="none" w:sz="0" w:space="0" w:color="auto"/>
        <w:bottom w:val="none" w:sz="0" w:space="0" w:color="auto"/>
        <w:right w:val="none" w:sz="0" w:space="0" w:color="auto"/>
      </w:divBdr>
    </w:div>
    <w:div w:id="755443843">
      <w:bodyDiv w:val="1"/>
      <w:marLeft w:val="0"/>
      <w:marRight w:val="0"/>
      <w:marTop w:val="0"/>
      <w:marBottom w:val="0"/>
      <w:divBdr>
        <w:top w:val="none" w:sz="0" w:space="0" w:color="auto"/>
        <w:left w:val="none" w:sz="0" w:space="0" w:color="auto"/>
        <w:bottom w:val="none" w:sz="0" w:space="0" w:color="auto"/>
        <w:right w:val="none" w:sz="0" w:space="0" w:color="auto"/>
      </w:divBdr>
    </w:div>
    <w:div w:id="771047973">
      <w:bodyDiv w:val="1"/>
      <w:marLeft w:val="0"/>
      <w:marRight w:val="0"/>
      <w:marTop w:val="0"/>
      <w:marBottom w:val="0"/>
      <w:divBdr>
        <w:top w:val="none" w:sz="0" w:space="0" w:color="auto"/>
        <w:left w:val="none" w:sz="0" w:space="0" w:color="auto"/>
        <w:bottom w:val="none" w:sz="0" w:space="0" w:color="auto"/>
        <w:right w:val="none" w:sz="0" w:space="0" w:color="auto"/>
      </w:divBdr>
    </w:div>
    <w:div w:id="773524604">
      <w:bodyDiv w:val="1"/>
      <w:marLeft w:val="0"/>
      <w:marRight w:val="0"/>
      <w:marTop w:val="0"/>
      <w:marBottom w:val="0"/>
      <w:divBdr>
        <w:top w:val="none" w:sz="0" w:space="0" w:color="auto"/>
        <w:left w:val="none" w:sz="0" w:space="0" w:color="auto"/>
        <w:bottom w:val="none" w:sz="0" w:space="0" w:color="auto"/>
        <w:right w:val="none" w:sz="0" w:space="0" w:color="auto"/>
      </w:divBdr>
    </w:div>
    <w:div w:id="834420834">
      <w:bodyDiv w:val="1"/>
      <w:marLeft w:val="0"/>
      <w:marRight w:val="0"/>
      <w:marTop w:val="0"/>
      <w:marBottom w:val="0"/>
      <w:divBdr>
        <w:top w:val="none" w:sz="0" w:space="0" w:color="auto"/>
        <w:left w:val="none" w:sz="0" w:space="0" w:color="auto"/>
        <w:bottom w:val="none" w:sz="0" w:space="0" w:color="auto"/>
        <w:right w:val="none" w:sz="0" w:space="0" w:color="auto"/>
      </w:divBdr>
    </w:div>
    <w:div w:id="892084177">
      <w:bodyDiv w:val="1"/>
      <w:marLeft w:val="0"/>
      <w:marRight w:val="0"/>
      <w:marTop w:val="0"/>
      <w:marBottom w:val="0"/>
      <w:divBdr>
        <w:top w:val="none" w:sz="0" w:space="0" w:color="auto"/>
        <w:left w:val="none" w:sz="0" w:space="0" w:color="auto"/>
        <w:bottom w:val="none" w:sz="0" w:space="0" w:color="auto"/>
        <w:right w:val="none" w:sz="0" w:space="0" w:color="auto"/>
      </w:divBdr>
    </w:div>
    <w:div w:id="931083660">
      <w:bodyDiv w:val="1"/>
      <w:marLeft w:val="0"/>
      <w:marRight w:val="0"/>
      <w:marTop w:val="0"/>
      <w:marBottom w:val="0"/>
      <w:divBdr>
        <w:top w:val="none" w:sz="0" w:space="0" w:color="auto"/>
        <w:left w:val="none" w:sz="0" w:space="0" w:color="auto"/>
        <w:bottom w:val="none" w:sz="0" w:space="0" w:color="auto"/>
        <w:right w:val="none" w:sz="0" w:space="0" w:color="auto"/>
      </w:divBdr>
    </w:div>
    <w:div w:id="980307697">
      <w:bodyDiv w:val="1"/>
      <w:marLeft w:val="0"/>
      <w:marRight w:val="0"/>
      <w:marTop w:val="0"/>
      <w:marBottom w:val="0"/>
      <w:divBdr>
        <w:top w:val="none" w:sz="0" w:space="0" w:color="auto"/>
        <w:left w:val="none" w:sz="0" w:space="0" w:color="auto"/>
        <w:bottom w:val="none" w:sz="0" w:space="0" w:color="auto"/>
        <w:right w:val="none" w:sz="0" w:space="0" w:color="auto"/>
      </w:divBdr>
    </w:div>
    <w:div w:id="1009017638">
      <w:bodyDiv w:val="1"/>
      <w:marLeft w:val="0"/>
      <w:marRight w:val="0"/>
      <w:marTop w:val="0"/>
      <w:marBottom w:val="0"/>
      <w:divBdr>
        <w:top w:val="none" w:sz="0" w:space="0" w:color="auto"/>
        <w:left w:val="none" w:sz="0" w:space="0" w:color="auto"/>
        <w:bottom w:val="none" w:sz="0" w:space="0" w:color="auto"/>
        <w:right w:val="none" w:sz="0" w:space="0" w:color="auto"/>
      </w:divBdr>
    </w:div>
    <w:div w:id="1106390953">
      <w:bodyDiv w:val="1"/>
      <w:marLeft w:val="0"/>
      <w:marRight w:val="0"/>
      <w:marTop w:val="0"/>
      <w:marBottom w:val="0"/>
      <w:divBdr>
        <w:top w:val="none" w:sz="0" w:space="0" w:color="auto"/>
        <w:left w:val="none" w:sz="0" w:space="0" w:color="auto"/>
        <w:bottom w:val="none" w:sz="0" w:space="0" w:color="auto"/>
        <w:right w:val="none" w:sz="0" w:space="0" w:color="auto"/>
      </w:divBdr>
    </w:div>
    <w:div w:id="1130898211">
      <w:bodyDiv w:val="1"/>
      <w:marLeft w:val="0"/>
      <w:marRight w:val="0"/>
      <w:marTop w:val="0"/>
      <w:marBottom w:val="0"/>
      <w:divBdr>
        <w:top w:val="none" w:sz="0" w:space="0" w:color="auto"/>
        <w:left w:val="none" w:sz="0" w:space="0" w:color="auto"/>
        <w:bottom w:val="none" w:sz="0" w:space="0" w:color="auto"/>
        <w:right w:val="none" w:sz="0" w:space="0" w:color="auto"/>
      </w:divBdr>
    </w:div>
    <w:div w:id="1140808418">
      <w:bodyDiv w:val="1"/>
      <w:marLeft w:val="0"/>
      <w:marRight w:val="0"/>
      <w:marTop w:val="0"/>
      <w:marBottom w:val="0"/>
      <w:divBdr>
        <w:top w:val="none" w:sz="0" w:space="0" w:color="auto"/>
        <w:left w:val="none" w:sz="0" w:space="0" w:color="auto"/>
        <w:bottom w:val="none" w:sz="0" w:space="0" w:color="auto"/>
        <w:right w:val="none" w:sz="0" w:space="0" w:color="auto"/>
      </w:divBdr>
    </w:div>
    <w:div w:id="1189172788">
      <w:bodyDiv w:val="1"/>
      <w:marLeft w:val="0"/>
      <w:marRight w:val="0"/>
      <w:marTop w:val="0"/>
      <w:marBottom w:val="0"/>
      <w:divBdr>
        <w:top w:val="none" w:sz="0" w:space="0" w:color="auto"/>
        <w:left w:val="none" w:sz="0" w:space="0" w:color="auto"/>
        <w:bottom w:val="none" w:sz="0" w:space="0" w:color="auto"/>
        <w:right w:val="none" w:sz="0" w:space="0" w:color="auto"/>
      </w:divBdr>
      <w:divsChild>
        <w:div w:id="752355515">
          <w:marLeft w:val="0"/>
          <w:marRight w:val="0"/>
          <w:marTop w:val="0"/>
          <w:marBottom w:val="0"/>
          <w:divBdr>
            <w:top w:val="single" w:sz="6" w:space="0" w:color="000000"/>
            <w:left w:val="single" w:sz="6" w:space="23" w:color="000000"/>
            <w:bottom w:val="single" w:sz="6" w:space="0" w:color="000000"/>
            <w:right w:val="single" w:sz="6" w:space="23" w:color="000000"/>
          </w:divBdr>
        </w:div>
        <w:div w:id="61401954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221550687">
      <w:bodyDiv w:val="1"/>
      <w:marLeft w:val="0"/>
      <w:marRight w:val="0"/>
      <w:marTop w:val="0"/>
      <w:marBottom w:val="0"/>
      <w:divBdr>
        <w:top w:val="none" w:sz="0" w:space="0" w:color="auto"/>
        <w:left w:val="none" w:sz="0" w:space="0" w:color="auto"/>
        <w:bottom w:val="none" w:sz="0" w:space="0" w:color="auto"/>
        <w:right w:val="none" w:sz="0" w:space="0" w:color="auto"/>
      </w:divBdr>
    </w:div>
    <w:div w:id="1263492445">
      <w:bodyDiv w:val="1"/>
      <w:marLeft w:val="0"/>
      <w:marRight w:val="0"/>
      <w:marTop w:val="0"/>
      <w:marBottom w:val="0"/>
      <w:divBdr>
        <w:top w:val="none" w:sz="0" w:space="0" w:color="auto"/>
        <w:left w:val="none" w:sz="0" w:space="0" w:color="auto"/>
        <w:bottom w:val="none" w:sz="0" w:space="0" w:color="auto"/>
        <w:right w:val="none" w:sz="0" w:space="0" w:color="auto"/>
      </w:divBdr>
    </w:div>
    <w:div w:id="1441293137">
      <w:bodyDiv w:val="1"/>
      <w:marLeft w:val="0"/>
      <w:marRight w:val="0"/>
      <w:marTop w:val="0"/>
      <w:marBottom w:val="0"/>
      <w:divBdr>
        <w:top w:val="none" w:sz="0" w:space="0" w:color="auto"/>
        <w:left w:val="none" w:sz="0" w:space="0" w:color="auto"/>
        <w:bottom w:val="none" w:sz="0" w:space="0" w:color="auto"/>
        <w:right w:val="none" w:sz="0" w:space="0" w:color="auto"/>
      </w:divBdr>
    </w:div>
    <w:div w:id="1513446792">
      <w:bodyDiv w:val="1"/>
      <w:marLeft w:val="0"/>
      <w:marRight w:val="0"/>
      <w:marTop w:val="0"/>
      <w:marBottom w:val="0"/>
      <w:divBdr>
        <w:top w:val="none" w:sz="0" w:space="0" w:color="auto"/>
        <w:left w:val="none" w:sz="0" w:space="0" w:color="auto"/>
        <w:bottom w:val="none" w:sz="0" w:space="0" w:color="auto"/>
        <w:right w:val="none" w:sz="0" w:space="0" w:color="auto"/>
      </w:divBdr>
    </w:div>
    <w:div w:id="1560049666">
      <w:bodyDiv w:val="1"/>
      <w:marLeft w:val="0"/>
      <w:marRight w:val="0"/>
      <w:marTop w:val="0"/>
      <w:marBottom w:val="0"/>
      <w:divBdr>
        <w:top w:val="none" w:sz="0" w:space="0" w:color="auto"/>
        <w:left w:val="none" w:sz="0" w:space="0" w:color="auto"/>
        <w:bottom w:val="none" w:sz="0" w:space="0" w:color="auto"/>
        <w:right w:val="none" w:sz="0" w:space="0" w:color="auto"/>
      </w:divBdr>
    </w:div>
    <w:div w:id="1560750725">
      <w:bodyDiv w:val="1"/>
      <w:marLeft w:val="0"/>
      <w:marRight w:val="0"/>
      <w:marTop w:val="0"/>
      <w:marBottom w:val="0"/>
      <w:divBdr>
        <w:top w:val="none" w:sz="0" w:space="0" w:color="auto"/>
        <w:left w:val="none" w:sz="0" w:space="0" w:color="auto"/>
        <w:bottom w:val="none" w:sz="0" w:space="0" w:color="auto"/>
        <w:right w:val="none" w:sz="0" w:space="0" w:color="auto"/>
      </w:divBdr>
    </w:div>
    <w:div w:id="1591892561">
      <w:bodyDiv w:val="1"/>
      <w:marLeft w:val="0"/>
      <w:marRight w:val="0"/>
      <w:marTop w:val="0"/>
      <w:marBottom w:val="0"/>
      <w:divBdr>
        <w:top w:val="none" w:sz="0" w:space="0" w:color="auto"/>
        <w:left w:val="none" w:sz="0" w:space="0" w:color="auto"/>
        <w:bottom w:val="none" w:sz="0" w:space="0" w:color="auto"/>
        <w:right w:val="none" w:sz="0" w:space="0" w:color="auto"/>
      </w:divBdr>
      <w:divsChild>
        <w:div w:id="1191262188">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654681810">
      <w:bodyDiv w:val="1"/>
      <w:marLeft w:val="0"/>
      <w:marRight w:val="0"/>
      <w:marTop w:val="0"/>
      <w:marBottom w:val="0"/>
      <w:divBdr>
        <w:top w:val="none" w:sz="0" w:space="0" w:color="auto"/>
        <w:left w:val="none" w:sz="0" w:space="0" w:color="auto"/>
        <w:bottom w:val="none" w:sz="0" w:space="0" w:color="auto"/>
        <w:right w:val="none" w:sz="0" w:space="0" w:color="auto"/>
      </w:divBdr>
      <w:divsChild>
        <w:div w:id="929389938">
          <w:marLeft w:val="0"/>
          <w:marRight w:val="0"/>
          <w:marTop w:val="0"/>
          <w:marBottom w:val="0"/>
          <w:divBdr>
            <w:top w:val="none" w:sz="0" w:space="0" w:color="auto"/>
            <w:left w:val="none" w:sz="0" w:space="0" w:color="auto"/>
            <w:bottom w:val="none" w:sz="0" w:space="0" w:color="auto"/>
            <w:right w:val="none" w:sz="0" w:space="0" w:color="auto"/>
          </w:divBdr>
          <w:divsChild>
            <w:div w:id="221446189">
              <w:marLeft w:val="0"/>
              <w:marRight w:val="0"/>
              <w:marTop w:val="0"/>
              <w:marBottom w:val="0"/>
              <w:divBdr>
                <w:top w:val="none" w:sz="0" w:space="0" w:color="auto"/>
                <w:left w:val="none" w:sz="0" w:space="0" w:color="auto"/>
                <w:bottom w:val="none" w:sz="0" w:space="0" w:color="auto"/>
                <w:right w:val="none" w:sz="0" w:space="0" w:color="auto"/>
              </w:divBdr>
              <w:divsChild>
                <w:div w:id="16320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275">
          <w:marLeft w:val="0"/>
          <w:marRight w:val="0"/>
          <w:marTop w:val="0"/>
          <w:marBottom w:val="0"/>
          <w:divBdr>
            <w:top w:val="none" w:sz="0" w:space="0" w:color="auto"/>
            <w:left w:val="none" w:sz="0" w:space="0" w:color="auto"/>
            <w:bottom w:val="none" w:sz="0" w:space="0" w:color="auto"/>
            <w:right w:val="none" w:sz="0" w:space="0" w:color="auto"/>
          </w:divBdr>
          <w:divsChild>
            <w:div w:id="1954743532">
              <w:marLeft w:val="0"/>
              <w:marRight w:val="0"/>
              <w:marTop w:val="0"/>
              <w:marBottom w:val="0"/>
              <w:divBdr>
                <w:top w:val="none" w:sz="0" w:space="0" w:color="auto"/>
                <w:left w:val="none" w:sz="0" w:space="0" w:color="auto"/>
                <w:bottom w:val="none" w:sz="0" w:space="0" w:color="auto"/>
                <w:right w:val="none" w:sz="0" w:space="0" w:color="auto"/>
              </w:divBdr>
              <w:divsChild>
                <w:div w:id="249853462">
                  <w:marLeft w:val="0"/>
                  <w:marRight w:val="0"/>
                  <w:marTop w:val="0"/>
                  <w:marBottom w:val="300"/>
                  <w:divBdr>
                    <w:top w:val="none" w:sz="0" w:space="0" w:color="auto"/>
                    <w:left w:val="none" w:sz="0" w:space="0" w:color="auto"/>
                    <w:bottom w:val="none" w:sz="0" w:space="0" w:color="auto"/>
                    <w:right w:val="none" w:sz="0" w:space="0" w:color="auto"/>
                  </w:divBdr>
                  <w:divsChild>
                    <w:div w:id="1287738842">
                      <w:marLeft w:val="-15"/>
                      <w:marRight w:val="-15"/>
                      <w:marTop w:val="60"/>
                      <w:marBottom w:val="0"/>
                      <w:divBdr>
                        <w:top w:val="none" w:sz="0" w:space="0" w:color="auto"/>
                        <w:left w:val="none" w:sz="0" w:space="0" w:color="auto"/>
                        <w:bottom w:val="none" w:sz="0" w:space="0" w:color="auto"/>
                        <w:right w:val="none" w:sz="0" w:space="0" w:color="auto"/>
                      </w:divBdr>
                    </w:div>
                    <w:div w:id="575438059">
                      <w:marLeft w:val="-15"/>
                      <w:marRight w:val="-15"/>
                      <w:marTop w:val="60"/>
                      <w:marBottom w:val="0"/>
                      <w:divBdr>
                        <w:top w:val="none" w:sz="0" w:space="0" w:color="auto"/>
                        <w:left w:val="none" w:sz="0" w:space="0" w:color="auto"/>
                        <w:bottom w:val="none" w:sz="0" w:space="0" w:color="auto"/>
                        <w:right w:val="none" w:sz="0" w:space="0" w:color="auto"/>
                      </w:divBdr>
                    </w:div>
                    <w:div w:id="1949387131">
                      <w:marLeft w:val="-15"/>
                      <w:marRight w:val="-15"/>
                      <w:marTop w:val="60"/>
                      <w:marBottom w:val="0"/>
                      <w:divBdr>
                        <w:top w:val="none" w:sz="0" w:space="0" w:color="auto"/>
                        <w:left w:val="none" w:sz="0" w:space="0" w:color="auto"/>
                        <w:bottom w:val="none" w:sz="0" w:space="0" w:color="auto"/>
                        <w:right w:val="none" w:sz="0" w:space="0" w:color="auto"/>
                      </w:divBdr>
                    </w:div>
                    <w:div w:id="159346883">
                      <w:marLeft w:val="-15"/>
                      <w:marRight w:val="-15"/>
                      <w:marTop w:val="60"/>
                      <w:marBottom w:val="0"/>
                      <w:divBdr>
                        <w:top w:val="none" w:sz="0" w:space="0" w:color="auto"/>
                        <w:left w:val="none" w:sz="0" w:space="0" w:color="auto"/>
                        <w:bottom w:val="none" w:sz="0" w:space="0" w:color="auto"/>
                        <w:right w:val="none" w:sz="0" w:space="0" w:color="auto"/>
                      </w:divBdr>
                    </w:div>
                  </w:divsChild>
                </w:div>
                <w:div w:id="1716000679">
                  <w:marLeft w:val="0"/>
                  <w:marRight w:val="0"/>
                  <w:marTop w:val="0"/>
                  <w:marBottom w:val="0"/>
                  <w:divBdr>
                    <w:top w:val="none" w:sz="0" w:space="0" w:color="auto"/>
                    <w:left w:val="none" w:sz="0" w:space="0" w:color="auto"/>
                    <w:bottom w:val="none" w:sz="0" w:space="0" w:color="auto"/>
                    <w:right w:val="none" w:sz="0" w:space="0" w:color="auto"/>
                  </w:divBdr>
                  <w:divsChild>
                    <w:div w:id="927276453">
                      <w:marLeft w:val="0"/>
                      <w:marRight w:val="0"/>
                      <w:marTop w:val="0"/>
                      <w:marBottom w:val="0"/>
                      <w:divBdr>
                        <w:top w:val="none" w:sz="0" w:space="0" w:color="auto"/>
                        <w:left w:val="none" w:sz="0" w:space="0" w:color="auto"/>
                        <w:bottom w:val="none" w:sz="0" w:space="0" w:color="auto"/>
                        <w:right w:val="none" w:sz="0" w:space="0" w:color="auto"/>
                      </w:divBdr>
                      <w:divsChild>
                        <w:div w:id="1339310115">
                          <w:marLeft w:val="0"/>
                          <w:marRight w:val="0"/>
                          <w:marTop w:val="0"/>
                          <w:marBottom w:val="450"/>
                          <w:divBdr>
                            <w:top w:val="none" w:sz="0" w:space="0" w:color="auto"/>
                            <w:left w:val="none" w:sz="0" w:space="0" w:color="auto"/>
                            <w:bottom w:val="none" w:sz="0" w:space="0" w:color="auto"/>
                            <w:right w:val="none" w:sz="0" w:space="0" w:color="auto"/>
                          </w:divBdr>
                        </w:div>
                        <w:div w:id="743917531">
                          <w:marLeft w:val="0"/>
                          <w:marRight w:val="0"/>
                          <w:marTop w:val="0"/>
                          <w:marBottom w:val="0"/>
                          <w:divBdr>
                            <w:top w:val="none" w:sz="0" w:space="0" w:color="auto"/>
                            <w:left w:val="none" w:sz="0" w:space="0" w:color="auto"/>
                            <w:bottom w:val="none" w:sz="0" w:space="0" w:color="auto"/>
                            <w:right w:val="none" w:sz="0" w:space="0" w:color="auto"/>
                          </w:divBdr>
                          <w:divsChild>
                            <w:div w:id="3171449">
                              <w:marLeft w:val="0"/>
                              <w:marRight w:val="0"/>
                              <w:marTop w:val="0"/>
                              <w:marBottom w:val="0"/>
                              <w:divBdr>
                                <w:top w:val="none" w:sz="0" w:space="0" w:color="auto"/>
                                <w:left w:val="none" w:sz="0" w:space="0" w:color="auto"/>
                                <w:bottom w:val="none" w:sz="0" w:space="0" w:color="auto"/>
                                <w:right w:val="none" w:sz="0" w:space="0" w:color="auto"/>
                              </w:divBdr>
                              <w:divsChild>
                                <w:div w:id="1085106440">
                                  <w:marLeft w:val="0"/>
                                  <w:marRight w:val="0"/>
                                  <w:marTop w:val="0"/>
                                  <w:marBottom w:val="225"/>
                                  <w:divBdr>
                                    <w:top w:val="none" w:sz="0" w:space="0" w:color="auto"/>
                                    <w:left w:val="none" w:sz="0" w:space="0" w:color="auto"/>
                                    <w:bottom w:val="single" w:sz="6" w:space="11" w:color="DDDDDD"/>
                                    <w:right w:val="none" w:sz="0" w:space="0" w:color="auto"/>
                                  </w:divBdr>
                                  <w:divsChild>
                                    <w:div w:id="371803553">
                                      <w:marLeft w:val="0"/>
                                      <w:marRight w:val="0"/>
                                      <w:marTop w:val="0"/>
                                      <w:marBottom w:val="0"/>
                                      <w:divBdr>
                                        <w:top w:val="none" w:sz="0" w:space="0" w:color="auto"/>
                                        <w:left w:val="none" w:sz="0" w:space="0" w:color="auto"/>
                                        <w:bottom w:val="none" w:sz="0" w:space="0" w:color="auto"/>
                                        <w:right w:val="none" w:sz="0" w:space="0" w:color="auto"/>
                                      </w:divBdr>
                                      <w:divsChild>
                                        <w:div w:id="745687243">
                                          <w:marLeft w:val="0"/>
                                          <w:marRight w:val="0"/>
                                          <w:marTop w:val="0"/>
                                          <w:marBottom w:val="0"/>
                                          <w:divBdr>
                                            <w:top w:val="none" w:sz="0" w:space="0" w:color="auto"/>
                                            <w:left w:val="none" w:sz="0" w:space="0" w:color="auto"/>
                                            <w:bottom w:val="none" w:sz="0" w:space="0" w:color="auto"/>
                                            <w:right w:val="none" w:sz="0" w:space="0" w:color="auto"/>
                                          </w:divBdr>
                                        </w:div>
                                        <w:div w:id="711073401">
                                          <w:marLeft w:val="0"/>
                                          <w:marRight w:val="0"/>
                                          <w:marTop w:val="0"/>
                                          <w:marBottom w:val="0"/>
                                          <w:divBdr>
                                            <w:top w:val="none" w:sz="0" w:space="0" w:color="auto"/>
                                            <w:left w:val="none" w:sz="0" w:space="0" w:color="auto"/>
                                            <w:bottom w:val="none" w:sz="0" w:space="0" w:color="auto"/>
                                            <w:right w:val="none" w:sz="0" w:space="0" w:color="auto"/>
                                          </w:divBdr>
                                          <w:divsChild>
                                            <w:div w:id="725185515">
                                              <w:marLeft w:val="0"/>
                                              <w:marRight w:val="0"/>
                                              <w:marTop w:val="0"/>
                                              <w:marBottom w:val="0"/>
                                              <w:divBdr>
                                                <w:top w:val="none" w:sz="0" w:space="0" w:color="auto"/>
                                                <w:left w:val="none" w:sz="0" w:space="0" w:color="auto"/>
                                                <w:bottom w:val="none" w:sz="0" w:space="0" w:color="auto"/>
                                                <w:right w:val="none" w:sz="0" w:space="0" w:color="auto"/>
                                              </w:divBdr>
                                              <w:divsChild>
                                                <w:div w:id="1200095280">
                                                  <w:marLeft w:val="0"/>
                                                  <w:marRight w:val="0"/>
                                                  <w:marTop w:val="0"/>
                                                  <w:marBottom w:val="0"/>
                                                  <w:divBdr>
                                                    <w:top w:val="none" w:sz="0" w:space="0" w:color="auto"/>
                                                    <w:left w:val="none" w:sz="0" w:space="0" w:color="auto"/>
                                                    <w:bottom w:val="none" w:sz="0" w:space="0" w:color="auto"/>
                                                    <w:right w:val="none" w:sz="0" w:space="0" w:color="auto"/>
                                                  </w:divBdr>
                                                  <w:divsChild>
                                                    <w:div w:id="289094062">
                                                      <w:marLeft w:val="0"/>
                                                      <w:marRight w:val="0"/>
                                                      <w:marTop w:val="0"/>
                                                      <w:marBottom w:val="0"/>
                                                      <w:divBdr>
                                                        <w:top w:val="none" w:sz="0" w:space="0" w:color="auto"/>
                                                        <w:left w:val="none" w:sz="0" w:space="0" w:color="auto"/>
                                                        <w:bottom w:val="none" w:sz="0" w:space="0" w:color="auto"/>
                                                        <w:right w:val="none" w:sz="0" w:space="0" w:color="auto"/>
                                                      </w:divBdr>
                                                      <w:divsChild>
                                                        <w:div w:id="626661103">
                                                          <w:marLeft w:val="0"/>
                                                          <w:marRight w:val="0"/>
                                                          <w:marTop w:val="0"/>
                                                          <w:marBottom w:val="0"/>
                                                          <w:divBdr>
                                                            <w:top w:val="none" w:sz="0" w:space="0" w:color="auto"/>
                                                            <w:left w:val="none" w:sz="0" w:space="0" w:color="auto"/>
                                                            <w:bottom w:val="none" w:sz="0" w:space="0" w:color="auto"/>
                                                            <w:right w:val="none" w:sz="0" w:space="0" w:color="auto"/>
                                                          </w:divBdr>
                                                        </w:div>
                                                        <w:div w:id="1329823376">
                                                          <w:marLeft w:val="0"/>
                                                          <w:marRight w:val="0"/>
                                                          <w:marTop w:val="0"/>
                                                          <w:marBottom w:val="0"/>
                                                          <w:divBdr>
                                                            <w:top w:val="none" w:sz="0" w:space="0" w:color="auto"/>
                                                            <w:left w:val="none" w:sz="0" w:space="0" w:color="auto"/>
                                                            <w:bottom w:val="none" w:sz="0" w:space="0" w:color="auto"/>
                                                            <w:right w:val="none" w:sz="0" w:space="0" w:color="auto"/>
                                                          </w:divBdr>
                                                        </w:div>
                                                      </w:divsChild>
                                                    </w:div>
                                                    <w:div w:id="1027607755">
                                                      <w:marLeft w:val="0"/>
                                                      <w:marRight w:val="0"/>
                                                      <w:marTop w:val="0"/>
                                                      <w:marBottom w:val="0"/>
                                                      <w:divBdr>
                                                        <w:top w:val="none" w:sz="0" w:space="0" w:color="auto"/>
                                                        <w:left w:val="none" w:sz="0" w:space="0" w:color="auto"/>
                                                        <w:bottom w:val="none" w:sz="0" w:space="0" w:color="auto"/>
                                                        <w:right w:val="none" w:sz="0" w:space="0" w:color="auto"/>
                                                      </w:divBdr>
                                                      <w:divsChild>
                                                        <w:div w:id="13813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9011069">
      <w:bodyDiv w:val="1"/>
      <w:marLeft w:val="0"/>
      <w:marRight w:val="0"/>
      <w:marTop w:val="0"/>
      <w:marBottom w:val="0"/>
      <w:divBdr>
        <w:top w:val="none" w:sz="0" w:space="0" w:color="auto"/>
        <w:left w:val="none" w:sz="0" w:space="0" w:color="auto"/>
        <w:bottom w:val="none" w:sz="0" w:space="0" w:color="auto"/>
        <w:right w:val="none" w:sz="0" w:space="0" w:color="auto"/>
      </w:divBdr>
    </w:div>
    <w:div w:id="1814759202">
      <w:bodyDiv w:val="1"/>
      <w:marLeft w:val="0"/>
      <w:marRight w:val="0"/>
      <w:marTop w:val="0"/>
      <w:marBottom w:val="0"/>
      <w:divBdr>
        <w:top w:val="none" w:sz="0" w:space="0" w:color="auto"/>
        <w:left w:val="none" w:sz="0" w:space="0" w:color="auto"/>
        <w:bottom w:val="none" w:sz="0" w:space="0" w:color="auto"/>
        <w:right w:val="none" w:sz="0" w:space="0" w:color="auto"/>
      </w:divBdr>
    </w:div>
    <w:div w:id="1975139245">
      <w:bodyDiv w:val="1"/>
      <w:marLeft w:val="0"/>
      <w:marRight w:val="0"/>
      <w:marTop w:val="0"/>
      <w:marBottom w:val="0"/>
      <w:divBdr>
        <w:top w:val="none" w:sz="0" w:space="0" w:color="auto"/>
        <w:left w:val="none" w:sz="0" w:space="0" w:color="auto"/>
        <w:bottom w:val="none" w:sz="0" w:space="0" w:color="auto"/>
        <w:right w:val="none" w:sz="0" w:space="0" w:color="auto"/>
      </w:divBdr>
      <w:divsChild>
        <w:div w:id="417530354">
          <w:marLeft w:val="0"/>
          <w:marRight w:val="0"/>
          <w:marTop w:val="0"/>
          <w:marBottom w:val="0"/>
          <w:divBdr>
            <w:top w:val="none" w:sz="0" w:space="0" w:color="auto"/>
            <w:left w:val="none" w:sz="0" w:space="0" w:color="auto"/>
            <w:bottom w:val="none" w:sz="0" w:space="0" w:color="auto"/>
            <w:right w:val="none" w:sz="0" w:space="0" w:color="auto"/>
          </w:divBdr>
        </w:div>
        <w:div w:id="381640653">
          <w:marLeft w:val="0"/>
          <w:marRight w:val="0"/>
          <w:marTop w:val="0"/>
          <w:marBottom w:val="0"/>
          <w:divBdr>
            <w:top w:val="none" w:sz="0" w:space="0" w:color="auto"/>
            <w:left w:val="none" w:sz="0" w:space="0" w:color="auto"/>
            <w:bottom w:val="none" w:sz="0" w:space="0" w:color="auto"/>
            <w:right w:val="none" w:sz="0" w:space="0" w:color="auto"/>
          </w:divBdr>
        </w:div>
        <w:div w:id="1612593629">
          <w:marLeft w:val="0"/>
          <w:marRight w:val="0"/>
          <w:marTop w:val="0"/>
          <w:marBottom w:val="0"/>
          <w:divBdr>
            <w:top w:val="none" w:sz="0" w:space="0" w:color="auto"/>
            <w:left w:val="none" w:sz="0" w:space="0" w:color="auto"/>
            <w:bottom w:val="none" w:sz="0" w:space="0" w:color="auto"/>
            <w:right w:val="none" w:sz="0" w:space="0" w:color="auto"/>
          </w:divBdr>
        </w:div>
      </w:divsChild>
    </w:div>
    <w:div w:id="20742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W3Cx+JS.0x+1T2017/course/" TargetMode="External"/><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s://courses.edx.org/courses/course-v1:W3Cx+JS.0x+1T2017/course/" TargetMode="Externa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javascript.ru/fetch" TargetMode="External"/><Relationship Id="rId11" Type="http://schemas.openxmlformats.org/officeDocument/2006/relationships/control" Target="activeX/activeX1.xml"/><Relationship Id="rId5" Type="http://schemas.openxmlformats.org/officeDocument/2006/relationships/hyperlink" Target="https://learn.javascript.ru/promise" TargetMode="External"/><Relationship Id="rId15" Type="http://schemas.openxmlformats.org/officeDocument/2006/relationships/control" Target="activeX/activeX4.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courses.edx.org/courses/course-v1:W3Cx+JS.0x+1T2017/course/"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20</Pages>
  <Words>2240</Words>
  <Characters>12771</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Rameev</dc:creator>
  <cp:keywords/>
  <dc:description/>
  <cp:lastModifiedBy>Maksim Rameev</cp:lastModifiedBy>
  <cp:revision>26</cp:revision>
  <dcterms:created xsi:type="dcterms:W3CDTF">2017-07-11T07:34:00Z</dcterms:created>
  <dcterms:modified xsi:type="dcterms:W3CDTF">2017-07-27T15:04:00Z</dcterms:modified>
</cp:coreProperties>
</file>